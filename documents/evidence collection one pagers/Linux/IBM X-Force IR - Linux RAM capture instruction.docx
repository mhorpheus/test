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B7DE" w14:textId="53FC6C62" w:rsidR="0091254F" w:rsidRPr="005526A3" w:rsidRDefault="00132E47" w:rsidP="004C20C8">
      <w:pPr>
        <w:pStyle w:val="Heading1"/>
        <w:numPr>
          <w:ilvl w:val="0"/>
          <w:numId w:val="0"/>
        </w:numPr>
        <w:jc w:val="center"/>
        <w:rPr>
          <w:rFonts w:ascii="IBM Plex Sans" w:hAnsi="IBM Plex Sans"/>
          <w:rPrChange w:id="0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" w:author="S Saraoudas" w:date="2021-06-08T18:28:00Z">
            <w:rPr/>
          </w:rPrChange>
        </w:rPr>
        <w:t xml:space="preserve">Linux </w:t>
      </w:r>
      <w:r w:rsidR="0091254F" w:rsidRPr="005526A3">
        <w:rPr>
          <w:rFonts w:ascii="IBM Plex Sans" w:hAnsi="IBM Plex Sans"/>
          <w:rPrChange w:id="2" w:author="S Saraoudas" w:date="2021-06-08T18:28:00Z">
            <w:rPr/>
          </w:rPrChange>
        </w:rPr>
        <w:t>RAM capture instruction</w:t>
      </w:r>
      <w:r w:rsidR="00226B13" w:rsidRPr="005526A3">
        <w:rPr>
          <w:rFonts w:ascii="IBM Plex Sans" w:hAnsi="IBM Plex Sans"/>
          <w:rPrChange w:id="3" w:author="S Saraoudas" w:date="2021-06-08T18:28:00Z">
            <w:rPr/>
          </w:rPrChange>
        </w:rPr>
        <w:t>s</w:t>
      </w:r>
    </w:p>
    <w:p w14:paraId="351D04CB" w14:textId="2B5FDB7C" w:rsidR="0044040E" w:rsidRPr="005526A3" w:rsidRDefault="004D6B3D" w:rsidP="004D6B3D">
      <w:pPr>
        <w:pStyle w:val="Heading1"/>
        <w:rPr>
          <w:rFonts w:ascii="IBM Plex Sans" w:hAnsi="IBM Plex Sans"/>
          <w:rPrChange w:id="4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5" w:author="S Saraoudas" w:date="2021-06-08T18:28:00Z">
            <w:rPr/>
          </w:rPrChange>
        </w:rPr>
        <w:t>Check system settings (on target system)</w:t>
      </w:r>
    </w:p>
    <w:p w14:paraId="5C655F11" w14:textId="2466F6AD" w:rsidR="00EA458C" w:rsidRPr="005526A3" w:rsidRDefault="00EA458C" w:rsidP="00EA458C">
      <w:pPr>
        <w:rPr>
          <w:rFonts w:ascii="IBM Plex Sans" w:hAnsi="IBM Plex Sans"/>
          <w:rPrChange w:id="6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7" w:author="S Saraoudas" w:date="2021-06-08T18:28:00Z">
            <w:rPr/>
          </w:rPrChange>
        </w:rPr>
        <w:t>IMPORTANT NOTE: due to the complexity of memory acquisition on Linux system</w:t>
      </w:r>
      <w:r w:rsidR="009C1311" w:rsidRPr="005526A3">
        <w:rPr>
          <w:rFonts w:ascii="IBM Plex Sans" w:hAnsi="IBM Plex Sans"/>
          <w:rPrChange w:id="8" w:author="S Saraoudas" w:date="2021-06-08T18:28:00Z">
            <w:rPr/>
          </w:rPrChange>
        </w:rPr>
        <w:t>s</w:t>
      </w:r>
      <w:r w:rsidRPr="005526A3">
        <w:rPr>
          <w:rFonts w:ascii="IBM Plex Sans" w:hAnsi="IBM Plex Sans"/>
          <w:rPrChange w:id="9" w:author="S Saraoudas" w:date="2021-06-08T18:28:00Z">
            <w:rPr/>
          </w:rPrChange>
        </w:rPr>
        <w:t xml:space="preserve">, this </w:t>
      </w:r>
      <w:r w:rsidR="00A2616C" w:rsidRPr="005526A3">
        <w:rPr>
          <w:rFonts w:ascii="IBM Plex Sans" w:hAnsi="IBM Plex Sans"/>
          <w:rPrChange w:id="10" w:author="S Saraoudas" w:date="2021-06-08T18:28:00Z">
            <w:rPr/>
          </w:rPrChange>
        </w:rPr>
        <w:t>guide</w:t>
      </w:r>
      <w:r w:rsidR="0044040E" w:rsidRPr="005526A3">
        <w:rPr>
          <w:rFonts w:ascii="IBM Plex Sans" w:hAnsi="IBM Plex Sans"/>
          <w:rPrChange w:id="11" w:author="S Saraoudas" w:date="2021-06-08T18:28:00Z">
            <w:rPr/>
          </w:rPrChange>
        </w:rPr>
        <w:t xml:space="preserve"> considers only best-case scenario</w:t>
      </w:r>
      <w:r w:rsidR="00F00ED8" w:rsidRPr="005526A3">
        <w:rPr>
          <w:rFonts w:ascii="IBM Plex Sans" w:hAnsi="IBM Plex Sans"/>
          <w:rPrChange w:id="12" w:author="S Saraoudas" w:date="2021-06-08T18:28:00Z">
            <w:rPr/>
          </w:rPrChange>
        </w:rPr>
        <w:t>, a target system running a 64-bit version of Linux, with /proc/</w:t>
      </w:r>
      <w:proofErr w:type="spellStart"/>
      <w:r w:rsidR="00F00ED8" w:rsidRPr="005526A3">
        <w:rPr>
          <w:rFonts w:ascii="IBM Plex Sans" w:hAnsi="IBM Plex Sans"/>
          <w:rPrChange w:id="13" w:author="S Saraoudas" w:date="2021-06-08T18:28:00Z">
            <w:rPr/>
          </w:rPrChange>
        </w:rPr>
        <w:t>kcore</w:t>
      </w:r>
      <w:proofErr w:type="spellEnd"/>
      <w:r w:rsidR="00F00ED8" w:rsidRPr="005526A3">
        <w:rPr>
          <w:rFonts w:ascii="IBM Plex Sans" w:hAnsi="IBM Plex Sans"/>
          <w:rPrChange w:id="14" w:author="S Saraoudas" w:date="2021-06-08T18:28:00Z">
            <w:rPr/>
          </w:rPrChange>
        </w:rPr>
        <w:t xml:space="preserve"> enabled. This kernel device, which allows access to memory,</w:t>
      </w:r>
      <w:r w:rsidR="000B0082" w:rsidRPr="005526A3">
        <w:rPr>
          <w:rFonts w:ascii="IBM Plex Sans" w:hAnsi="IBM Plex Sans"/>
          <w:rPrChange w:id="15" w:author="S Saraoudas" w:date="2021-06-08T18:28:00Z">
            <w:rPr/>
          </w:rPrChange>
        </w:rPr>
        <w:t xml:space="preserve"> is enabled by default on </w:t>
      </w:r>
      <w:r w:rsidR="00F00ED8" w:rsidRPr="005526A3">
        <w:rPr>
          <w:rFonts w:ascii="IBM Plex Sans" w:hAnsi="IBM Plex Sans"/>
          <w:rPrChange w:id="16" w:author="S Saraoudas" w:date="2021-06-08T18:28:00Z">
            <w:rPr/>
          </w:rPrChange>
        </w:rPr>
        <w:t>modern Linux distributions.</w:t>
      </w:r>
    </w:p>
    <w:p w14:paraId="0DD9FED1" w14:textId="68D379F5" w:rsidR="00973557" w:rsidRPr="005526A3" w:rsidRDefault="00973557" w:rsidP="00EA458C">
      <w:pPr>
        <w:rPr>
          <w:rFonts w:ascii="IBM Plex Sans" w:hAnsi="IBM Plex Sans"/>
          <w:rPrChange w:id="17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8" w:author="S Saraoudas" w:date="2021-06-08T18:28:00Z">
            <w:rPr/>
          </w:rPrChange>
        </w:rPr>
        <w:t xml:space="preserve">For other scenarios, please get in contact with </w:t>
      </w:r>
      <w:r w:rsidR="00E146E9" w:rsidRPr="005526A3">
        <w:rPr>
          <w:rFonts w:ascii="IBM Plex Sans" w:hAnsi="IBM Plex Sans"/>
          <w:rPrChange w:id="19" w:author="S Saraoudas" w:date="2021-06-08T18:28:00Z">
            <w:rPr/>
          </w:rPrChange>
        </w:rPr>
        <w:t>IBM X-Force IR team</w:t>
      </w:r>
      <w:r w:rsidRPr="005526A3">
        <w:rPr>
          <w:rFonts w:ascii="IBM Plex Sans" w:hAnsi="IBM Plex Sans"/>
          <w:rPrChange w:id="20" w:author="S Saraoudas" w:date="2021-06-08T18:28:00Z">
            <w:rPr/>
          </w:rPrChange>
        </w:rPr>
        <w:t xml:space="preserve"> to </w:t>
      </w:r>
      <w:r w:rsidR="00A549E0" w:rsidRPr="005526A3">
        <w:rPr>
          <w:rFonts w:ascii="IBM Plex Sans" w:hAnsi="IBM Plex Sans"/>
          <w:rPrChange w:id="21" w:author="S Saraoudas" w:date="2021-06-08T18:28:00Z">
            <w:rPr/>
          </w:rPrChange>
        </w:rPr>
        <w:t>get a customized set of instructions.</w:t>
      </w:r>
    </w:p>
    <w:p w14:paraId="68DFD696" w14:textId="410F138D" w:rsidR="00A549E0" w:rsidRPr="005526A3" w:rsidRDefault="00AB0215" w:rsidP="00EA458C">
      <w:pPr>
        <w:rPr>
          <w:rFonts w:ascii="IBM Plex Sans" w:hAnsi="IBM Plex Sans"/>
          <w:rPrChange w:id="22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23" w:author="S Saraoudas" w:date="2021-06-08T18:28:00Z">
            <w:rPr/>
          </w:rPrChange>
        </w:rPr>
        <w:t>To check if these conditions are met:</w:t>
      </w:r>
    </w:p>
    <w:p w14:paraId="66721150" w14:textId="1454BD87" w:rsidR="00AB0215" w:rsidRPr="005526A3" w:rsidRDefault="00AB0215" w:rsidP="00AB0215">
      <w:pPr>
        <w:pStyle w:val="ListParagraph"/>
        <w:numPr>
          <w:ilvl w:val="0"/>
          <w:numId w:val="32"/>
        </w:numPr>
        <w:rPr>
          <w:rFonts w:ascii="IBM Plex Sans" w:hAnsi="IBM Plex Sans"/>
          <w:rPrChange w:id="24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25" w:author="S Saraoudas" w:date="2021-06-08T18:28:00Z">
            <w:rPr/>
          </w:rPrChange>
        </w:rPr>
        <w:t>Connect to target machine</w:t>
      </w:r>
    </w:p>
    <w:p w14:paraId="18B935E1" w14:textId="36E02750" w:rsidR="00AB0215" w:rsidRPr="005526A3" w:rsidRDefault="00AB0215" w:rsidP="00AB0215">
      <w:pPr>
        <w:pStyle w:val="ListParagraph"/>
        <w:numPr>
          <w:ilvl w:val="0"/>
          <w:numId w:val="32"/>
        </w:numPr>
        <w:rPr>
          <w:rFonts w:ascii="IBM Plex Sans" w:hAnsi="IBM Plex Sans"/>
          <w:rPrChange w:id="26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27" w:author="S Saraoudas" w:date="2021-06-08T18:28:00Z">
            <w:rPr/>
          </w:rPrChange>
        </w:rPr>
        <w:t>Open terminal</w:t>
      </w:r>
    </w:p>
    <w:p w14:paraId="42B310A6" w14:textId="77777777" w:rsidR="004D6B3D" w:rsidRPr="005526A3" w:rsidRDefault="004D6B3D" w:rsidP="00AB0215">
      <w:pPr>
        <w:pStyle w:val="ListParagraph"/>
        <w:numPr>
          <w:ilvl w:val="0"/>
          <w:numId w:val="32"/>
        </w:numPr>
        <w:jc w:val="left"/>
        <w:rPr>
          <w:rFonts w:ascii="IBM Plex Sans" w:hAnsi="IBM Plex Sans"/>
          <w:rPrChange w:id="28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29" w:author="S Saraoudas" w:date="2021-06-08T18:28:00Z">
            <w:rPr/>
          </w:rPrChange>
        </w:rPr>
        <w:t xml:space="preserve">Run command </w:t>
      </w:r>
    </w:p>
    <w:p w14:paraId="79086E94" w14:textId="77777777" w:rsidR="004D6B3D" w:rsidRPr="005526A3" w:rsidRDefault="004D6B3D" w:rsidP="004D6B3D">
      <w:pPr>
        <w:pStyle w:val="command"/>
        <w:numPr>
          <w:ilvl w:val="0"/>
          <w:numId w:val="0"/>
        </w:numPr>
        <w:ind w:left="340"/>
        <w:rPr>
          <w:rFonts w:ascii="IBM Plex Sans" w:hAnsi="IBM Plex Sans"/>
          <w:rPrChange w:id="30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31" w:author="S Saraoudas" w:date="2021-06-08T18:28:00Z">
            <w:rPr/>
          </w:rPrChange>
        </w:rPr>
        <w:t xml:space="preserve">$ </w:t>
      </w:r>
      <w:proofErr w:type="spellStart"/>
      <w:r w:rsidR="00AB0215" w:rsidRPr="005526A3">
        <w:rPr>
          <w:rFonts w:ascii="IBM Plex Sans" w:hAnsi="IBM Plex Sans"/>
          <w:rPrChange w:id="32" w:author="S Saraoudas" w:date="2021-06-08T18:28:00Z">
            <w:rPr/>
          </w:rPrChange>
        </w:rPr>
        <w:t>uname</w:t>
      </w:r>
      <w:proofErr w:type="spellEnd"/>
      <w:r w:rsidR="00AB0215" w:rsidRPr="005526A3">
        <w:rPr>
          <w:rFonts w:ascii="IBM Plex Sans" w:hAnsi="IBM Plex Sans"/>
          <w:rPrChange w:id="33" w:author="S Saraoudas" w:date="2021-06-08T18:28:00Z">
            <w:rPr/>
          </w:rPrChange>
        </w:rPr>
        <w:t xml:space="preserve"> –m</w:t>
      </w:r>
    </w:p>
    <w:p w14:paraId="0A23A472" w14:textId="77777777" w:rsidR="004D6B3D" w:rsidRPr="005526A3" w:rsidRDefault="00AB0215" w:rsidP="004D6B3D">
      <w:pPr>
        <w:pStyle w:val="ListParagraph"/>
        <w:ind w:left="340"/>
        <w:jc w:val="left"/>
        <w:rPr>
          <w:rFonts w:ascii="IBM Plex Sans" w:hAnsi="IBM Plex Sans"/>
          <w:rPrChange w:id="34" w:author="S Saraoudas" w:date="2021-06-08T18:28:00Z">
            <w:rPr/>
          </w:rPrChange>
        </w:rPr>
      </w:pPr>
      <w:proofErr w:type="gramStart"/>
      <w:r w:rsidRPr="005526A3">
        <w:rPr>
          <w:rFonts w:ascii="IBM Plex Sans" w:hAnsi="IBM Plex Sans"/>
          <w:rPrChange w:id="35" w:author="S Saraoudas" w:date="2021-06-08T18:28:00Z">
            <w:rPr/>
          </w:rPrChange>
        </w:rPr>
        <w:t>if  output</w:t>
      </w:r>
      <w:proofErr w:type="gramEnd"/>
      <w:r w:rsidRPr="005526A3">
        <w:rPr>
          <w:rFonts w:ascii="IBM Plex Sans" w:hAnsi="IBM Plex Sans"/>
          <w:rPrChange w:id="36" w:author="S Saraoudas" w:date="2021-06-08T18:28:00Z">
            <w:rPr/>
          </w:rPrChange>
        </w:rPr>
        <w:t xml:space="preserve"> is </w:t>
      </w:r>
    </w:p>
    <w:p w14:paraId="02B8671F" w14:textId="77777777" w:rsidR="004D6B3D" w:rsidRPr="005526A3" w:rsidRDefault="00AB0215" w:rsidP="004D6B3D">
      <w:pPr>
        <w:pStyle w:val="command"/>
        <w:numPr>
          <w:ilvl w:val="0"/>
          <w:numId w:val="0"/>
        </w:numPr>
        <w:ind w:left="340"/>
        <w:rPr>
          <w:rFonts w:ascii="IBM Plex Sans" w:hAnsi="IBM Plex Sans"/>
          <w:rPrChange w:id="37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38" w:author="S Saraoudas" w:date="2021-06-08T18:28:00Z">
            <w:rPr/>
          </w:rPrChange>
        </w:rPr>
        <w:t>x86_64</w:t>
      </w:r>
    </w:p>
    <w:p w14:paraId="10415ED7" w14:textId="7758B293" w:rsidR="00AB0215" w:rsidRPr="005526A3" w:rsidRDefault="00AB0215" w:rsidP="004D6B3D">
      <w:pPr>
        <w:pStyle w:val="ListParagraph"/>
        <w:ind w:left="340"/>
        <w:jc w:val="left"/>
        <w:rPr>
          <w:rFonts w:ascii="IBM Plex Sans" w:hAnsi="IBM Plex Sans"/>
          <w:rPrChange w:id="39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40" w:author="S Saraoudas" w:date="2021-06-08T18:28:00Z">
            <w:rPr/>
          </w:rPrChange>
        </w:rPr>
        <w:t>the system is a 64-bit one</w:t>
      </w:r>
    </w:p>
    <w:p w14:paraId="44CA7028" w14:textId="77777777" w:rsidR="004D6B3D" w:rsidRPr="005526A3" w:rsidRDefault="00AB0215" w:rsidP="00AB0215">
      <w:pPr>
        <w:pStyle w:val="ListParagraph"/>
        <w:numPr>
          <w:ilvl w:val="0"/>
          <w:numId w:val="32"/>
        </w:numPr>
        <w:jc w:val="left"/>
        <w:rPr>
          <w:rFonts w:ascii="IBM Plex Sans" w:hAnsi="IBM Plex Sans"/>
          <w:rPrChange w:id="41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42" w:author="S Saraoudas" w:date="2021-06-08T18:28:00Z">
            <w:rPr/>
          </w:rPrChange>
        </w:rPr>
        <w:t>Run command</w:t>
      </w:r>
    </w:p>
    <w:p w14:paraId="59BC1BCC" w14:textId="64BB967C" w:rsidR="004D6B3D" w:rsidRPr="005526A3" w:rsidRDefault="004D6B3D" w:rsidP="004D6B3D">
      <w:pPr>
        <w:pStyle w:val="command"/>
        <w:numPr>
          <w:ilvl w:val="0"/>
          <w:numId w:val="0"/>
        </w:numPr>
        <w:ind w:left="340"/>
        <w:rPr>
          <w:rFonts w:ascii="IBM Plex Sans" w:hAnsi="IBM Plex Sans"/>
          <w:rPrChange w:id="43" w:author="S Saraoudas" w:date="2021-06-08T18:28:00Z">
            <w:rPr>
              <w:rFonts w:ascii="Arial" w:hAnsi="Arial"/>
            </w:rPr>
          </w:rPrChange>
        </w:rPr>
      </w:pPr>
      <w:r w:rsidRPr="005526A3">
        <w:rPr>
          <w:rFonts w:ascii="IBM Plex Sans" w:hAnsi="IBM Plex Sans"/>
          <w:rPrChange w:id="44" w:author="S Saraoudas" w:date="2021-06-08T18:28:00Z">
            <w:rPr/>
          </w:rPrChange>
        </w:rPr>
        <w:t xml:space="preserve">$ </w:t>
      </w:r>
      <w:r w:rsidR="00AB0215" w:rsidRPr="005526A3">
        <w:rPr>
          <w:rFonts w:ascii="IBM Plex Sans" w:hAnsi="IBM Plex Sans"/>
          <w:rPrChange w:id="45" w:author="S Saraoudas" w:date="2021-06-08T18:28:00Z">
            <w:rPr/>
          </w:rPrChange>
        </w:rPr>
        <w:t>cat /boot/config-`</w:t>
      </w:r>
      <w:proofErr w:type="spellStart"/>
      <w:r w:rsidR="00AB0215" w:rsidRPr="005526A3">
        <w:rPr>
          <w:rFonts w:ascii="IBM Plex Sans" w:hAnsi="IBM Plex Sans"/>
          <w:rPrChange w:id="46" w:author="S Saraoudas" w:date="2021-06-08T18:28:00Z">
            <w:rPr/>
          </w:rPrChange>
        </w:rPr>
        <w:t>uname</w:t>
      </w:r>
      <w:proofErr w:type="spellEnd"/>
      <w:r w:rsidR="00AB0215" w:rsidRPr="005526A3">
        <w:rPr>
          <w:rFonts w:ascii="IBM Plex Sans" w:hAnsi="IBM Plex Sans"/>
          <w:rPrChange w:id="47" w:author="S Saraoudas" w:date="2021-06-08T18:28:00Z">
            <w:rPr/>
          </w:rPrChange>
        </w:rPr>
        <w:t xml:space="preserve"> -r` | grep CONFIG_PROC_KCORE</w:t>
      </w:r>
    </w:p>
    <w:p w14:paraId="027F2359" w14:textId="77777777" w:rsidR="004D6B3D" w:rsidRPr="005526A3" w:rsidRDefault="00AB0215" w:rsidP="004D6B3D">
      <w:pPr>
        <w:ind w:left="340"/>
        <w:jc w:val="left"/>
        <w:rPr>
          <w:rFonts w:ascii="IBM Plex Sans" w:hAnsi="IBM Plex Sans"/>
          <w:rPrChange w:id="48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49" w:author="S Saraoudas" w:date="2021-06-08T18:28:00Z">
            <w:rPr/>
          </w:rPrChange>
        </w:rPr>
        <w:t xml:space="preserve">if output is </w:t>
      </w:r>
    </w:p>
    <w:p w14:paraId="291EF18C" w14:textId="77777777" w:rsidR="004D6B3D" w:rsidRPr="005526A3" w:rsidRDefault="00AB0215" w:rsidP="004D6B3D">
      <w:pPr>
        <w:pStyle w:val="command"/>
        <w:numPr>
          <w:ilvl w:val="0"/>
          <w:numId w:val="0"/>
        </w:numPr>
        <w:ind w:left="340"/>
        <w:rPr>
          <w:rFonts w:ascii="IBM Plex Sans" w:hAnsi="IBM Plex Sans"/>
          <w:rPrChange w:id="50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51" w:author="S Saraoudas" w:date="2021-06-08T18:28:00Z">
            <w:rPr/>
          </w:rPrChange>
        </w:rPr>
        <w:t>CONFIG_PROC_KCORE</w:t>
      </w:r>
      <w:r w:rsidRPr="005526A3">
        <w:rPr>
          <w:rFonts w:ascii="IBM Plex Sans" w:hAnsi="IBM Plex Sans"/>
          <w:i/>
          <w:rPrChange w:id="52" w:author="S Saraoudas" w:date="2021-06-08T18:28:00Z">
            <w:rPr>
              <w:i/>
            </w:rPr>
          </w:rPrChange>
        </w:rPr>
        <w:t>=</w:t>
      </w:r>
      <w:r w:rsidRPr="005526A3">
        <w:rPr>
          <w:rFonts w:ascii="IBM Plex Sans" w:hAnsi="IBM Plex Sans"/>
          <w:rPrChange w:id="53" w:author="S Saraoudas" w:date="2021-06-08T18:28:00Z">
            <w:rPr/>
          </w:rPrChange>
        </w:rPr>
        <w:t>y</w:t>
      </w:r>
    </w:p>
    <w:p w14:paraId="33F95436" w14:textId="232541EE" w:rsidR="000B0082" w:rsidRPr="005526A3" w:rsidRDefault="000B0082" w:rsidP="004D6B3D">
      <w:pPr>
        <w:ind w:left="340"/>
        <w:jc w:val="left"/>
        <w:rPr>
          <w:rFonts w:ascii="IBM Plex Sans" w:hAnsi="IBM Plex Sans"/>
          <w:rPrChange w:id="54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55" w:author="S Saraoudas" w:date="2021-06-08T18:28:00Z">
            <w:rPr/>
          </w:rPrChange>
        </w:rPr>
        <w:t>the system has device P</w:t>
      </w:r>
      <w:r w:rsidR="00AB0215" w:rsidRPr="005526A3">
        <w:rPr>
          <w:rFonts w:ascii="IBM Plex Sans" w:hAnsi="IBM Plex Sans"/>
          <w:rPrChange w:id="56" w:author="S Saraoudas" w:date="2021-06-08T18:28:00Z">
            <w:rPr/>
          </w:rPrChange>
        </w:rPr>
        <w:t xml:space="preserve">roc </w:t>
      </w:r>
      <w:proofErr w:type="spellStart"/>
      <w:r w:rsidR="00AB0215" w:rsidRPr="005526A3">
        <w:rPr>
          <w:rFonts w:ascii="IBM Plex Sans" w:hAnsi="IBM Plex Sans"/>
          <w:rPrChange w:id="57" w:author="S Saraoudas" w:date="2021-06-08T18:28:00Z">
            <w:rPr/>
          </w:rPrChange>
        </w:rPr>
        <w:t>Kcore</w:t>
      </w:r>
      <w:proofErr w:type="spellEnd"/>
      <w:r w:rsidR="00AB0215" w:rsidRPr="005526A3">
        <w:rPr>
          <w:rFonts w:ascii="IBM Plex Sans" w:hAnsi="IBM Plex Sans"/>
          <w:rPrChange w:id="58" w:author="S Saraoudas" w:date="2021-06-08T18:28:00Z">
            <w:rPr/>
          </w:rPrChange>
        </w:rPr>
        <w:t xml:space="preserve"> enabled.</w:t>
      </w:r>
    </w:p>
    <w:p w14:paraId="409AFD9B" w14:textId="1593C7D3" w:rsidR="000B0082" w:rsidRPr="005526A3" w:rsidRDefault="000B0082" w:rsidP="004D6B3D">
      <w:pPr>
        <w:ind w:left="340"/>
        <w:jc w:val="left"/>
        <w:rPr>
          <w:rFonts w:ascii="IBM Plex Sans" w:hAnsi="IBM Plex Sans"/>
          <w:rPrChange w:id="59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60" w:author="S Saraoudas" w:date="2021-06-08T18:28:00Z">
            <w:rPr/>
          </w:rPrChange>
        </w:rPr>
        <w:t>An example can be seen below</w:t>
      </w:r>
    </w:p>
    <w:p w14:paraId="6165A957" w14:textId="77777777" w:rsidR="000B0082" w:rsidRPr="005526A3" w:rsidRDefault="000B0082" w:rsidP="000B0082">
      <w:pPr>
        <w:jc w:val="left"/>
        <w:rPr>
          <w:rFonts w:ascii="IBM Plex Sans" w:hAnsi="IBM Plex Sans"/>
          <w:rPrChange w:id="61" w:author="S Saraoudas" w:date="2021-06-08T18:28:00Z">
            <w:rPr/>
          </w:rPrChange>
        </w:rPr>
      </w:pPr>
      <w:r w:rsidRPr="005526A3">
        <w:rPr>
          <w:rFonts w:ascii="IBM Plex Sans" w:hAnsi="IBM Plex Sans"/>
          <w:noProof/>
          <w:lang w:val="pl-PL" w:eastAsia="pl-PL"/>
          <w:rPrChange w:id="62" w:author="S Saraoudas" w:date="2021-06-08T18:28:00Z">
            <w:rPr>
              <w:noProof/>
              <w:lang w:val="pl-PL" w:eastAsia="pl-PL"/>
            </w:rPr>
          </w:rPrChange>
        </w:rPr>
        <w:drawing>
          <wp:inline distT="0" distB="0" distL="0" distR="0" wp14:anchorId="7F048B2E" wp14:editId="25BE6E22">
            <wp:extent cx="3120390" cy="421640"/>
            <wp:effectExtent l="0" t="0" r="38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D3A7" w14:textId="2D79687C" w:rsidR="00AB0215" w:rsidRPr="005526A3" w:rsidRDefault="000B0082" w:rsidP="000B0082">
      <w:pPr>
        <w:jc w:val="left"/>
        <w:rPr>
          <w:rFonts w:ascii="IBM Plex Sans" w:hAnsi="IBM Plex Sans"/>
          <w:rPrChange w:id="63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64" w:author="S Saraoudas" w:date="2021-06-08T18:28:00Z">
            <w:rPr/>
          </w:rPrChange>
        </w:rPr>
        <w:t xml:space="preserve">If </w:t>
      </w:r>
      <w:r w:rsidR="004D6B3D" w:rsidRPr="005526A3">
        <w:rPr>
          <w:rFonts w:ascii="IBM Plex Sans" w:hAnsi="IBM Plex Sans"/>
          <w:rPrChange w:id="65" w:author="S Saraoudas" w:date="2021-06-08T18:28:00Z">
            <w:rPr/>
          </w:rPrChange>
        </w:rPr>
        <w:t>above</w:t>
      </w:r>
      <w:r w:rsidRPr="005526A3">
        <w:rPr>
          <w:rFonts w:ascii="IBM Plex Sans" w:hAnsi="IBM Plex Sans"/>
          <w:rPrChange w:id="66" w:author="S Saraoudas" w:date="2021-06-08T18:28:00Z">
            <w:rPr/>
          </w:rPrChange>
        </w:rPr>
        <w:t xml:space="preserve"> conditions are met, proceed with the following </w:t>
      </w:r>
      <w:r w:rsidR="004D6B3D" w:rsidRPr="005526A3">
        <w:rPr>
          <w:rFonts w:ascii="IBM Plex Sans" w:hAnsi="IBM Plex Sans"/>
          <w:rPrChange w:id="67" w:author="S Saraoudas" w:date="2021-06-08T18:28:00Z">
            <w:rPr/>
          </w:rPrChange>
        </w:rPr>
        <w:t>steps of this instruction. Otherwise reach out to IBM X-Force IR consultant for guidance.</w:t>
      </w:r>
    </w:p>
    <w:p w14:paraId="2F277479" w14:textId="2C24FCF7" w:rsidR="0091254F" w:rsidRPr="005526A3" w:rsidRDefault="0091254F" w:rsidP="004C20C8">
      <w:pPr>
        <w:pStyle w:val="Heading1"/>
        <w:rPr>
          <w:rFonts w:ascii="IBM Plex Sans" w:hAnsi="IBM Plex Sans"/>
          <w:rPrChange w:id="68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69" w:author="S Saraoudas" w:date="2021-06-08T18:28:00Z">
            <w:rPr/>
          </w:rPrChange>
        </w:rPr>
        <w:t>Preparation (on standalone machine)</w:t>
      </w:r>
    </w:p>
    <w:p w14:paraId="71F699D2" w14:textId="34069A36" w:rsidR="00C94DDC" w:rsidRPr="005526A3" w:rsidRDefault="00434167" w:rsidP="00C94DDC">
      <w:pPr>
        <w:pStyle w:val="Heading2"/>
        <w:rPr>
          <w:rFonts w:ascii="IBM Plex Sans" w:hAnsi="IBM Plex Sans"/>
          <w:rPrChange w:id="70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71" w:author="S Saraoudas" w:date="2021-06-08T18:28:00Z">
            <w:rPr/>
          </w:rPrChange>
        </w:rPr>
        <w:t xml:space="preserve">Download </w:t>
      </w:r>
      <w:proofErr w:type="spellStart"/>
      <w:r w:rsidRPr="005526A3">
        <w:rPr>
          <w:rFonts w:ascii="IBM Plex Sans" w:hAnsi="IBM Plex Sans"/>
          <w:rPrChange w:id="72" w:author="S Saraoudas" w:date="2021-06-08T18:28:00Z">
            <w:rPr/>
          </w:rPrChange>
        </w:rPr>
        <w:t>Linpmem</w:t>
      </w:r>
      <w:proofErr w:type="spellEnd"/>
    </w:p>
    <w:p w14:paraId="5B594E82" w14:textId="271EE45E" w:rsidR="00434167" w:rsidRPr="005526A3" w:rsidRDefault="00434167" w:rsidP="00647D25">
      <w:pPr>
        <w:rPr>
          <w:rFonts w:ascii="IBM Plex Sans" w:hAnsi="IBM Plex Sans"/>
          <w:rPrChange w:id="73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74" w:author="S Saraoudas" w:date="2021-06-08T18:28:00Z">
            <w:rPr/>
          </w:rPrChange>
        </w:rPr>
        <w:t xml:space="preserve">The PMEM suite is a collection of acquisition tools created by Google. It consists of utilities that can be used to acquire memory dumps on all major Operating systems. For Linux, the </w:t>
      </w:r>
      <w:proofErr w:type="spellStart"/>
      <w:r w:rsidRPr="005526A3">
        <w:rPr>
          <w:rFonts w:ascii="IBM Plex Sans" w:hAnsi="IBM Plex Sans"/>
          <w:rPrChange w:id="75" w:author="S Saraoudas" w:date="2021-06-08T18:28:00Z">
            <w:rPr/>
          </w:rPrChange>
        </w:rPr>
        <w:t>linpmem</w:t>
      </w:r>
      <w:proofErr w:type="spellEnd"/>
      <w:r w:rsidRPr="005526A3">
        <w:rPr>
          <w:rFonts w:ascii="IBM Plex Sans" w:hAnsi="IBM Plex Sans"/>
          <w:rPrChange w:id="76" w:author="S Saraoudas" w:date="2021-06-08T18:28:00Z">
            <w:rPr/>
          </w:rPrChange>
        </w:rPr>
        <w:t xml:space="preserve"> tool is available as an </w:t>
      </w:r>
      <w:r w:rsidRPr="005526A3">
        <w:rPr>
          <w:rFonts w:ascii="IBM Plex Sans" w:hAnsi="IBM Plex Sans"/>
          <w:rPrChange w:id="77" w:author="S Saraoudas" w:date="2021-06-08T18:28:00Z">
            <w:rPr/>
          </w:rPrChange>
        </w:rPr>
        <w:t xml:space="preserve">already compiled 64-bit executable. It can be obtained </w:t>
      </w:r>
      <w:r w:rsidR="00647D25" w:rsidRPr="005526A3">
        <w:rPr>
          <w:rFonts w:ascii="IBM Plex Sans" w:hAnsi="IBM Plex Sans"/>
          <w:rPrChange w:id="78" w:author="S Saraoudas" w:date="2021-06-08T18:28:00Z">
            <w:rPr/>
          </w:rPrChange>
        </w:rPr>
        <w:t xml:space="preserve">from official </w:t>
      </w:r>
      <w:r w:rsidR="00036961" w:rsidRPr="005526A3">
        <w:rPr>
          <w:rFonts w:ascii="IBM Plex Sans" w:hAnsi="IBM Plex Sans"/>
          <w:rPrChange w:id="79" w:author="S Saraoudas" w:date="2021-06-08T18:28:00Z">
            <w:rPr/>
          </w:rPrChange>
        </w:rPr>
        <w:t>c-aff4</w:t>
      </w:r>
      <w:r w:rsidRPr="005526A3">
        <w:rPr>
          <w:rFonts w:ascii="IBM Plex Sans" w:hAnsi="IBM Plex Sans"/>
          <w:rPrChange w:id="80" w:author="S Saraoudas" w:date="2021-06-08T18:28:00Z">
            <w:rPr/>
          </w:rPrChange>
        </w:rPr>
        <w:t xml:space="preserve"> Releases </w:t>
      </w:r>
      <w:r w:rsidR="00647D25" w:rsidRPr="005526A3">
        <w:rPr>
          <w:rFonts w:ascii="IBM Plex Sans" w:hAnsi="IBM Plex Sans"/>
          <w:rPrChange w:id="81" w:author="S Saraoudas" w:date="2021-06-08T18:28:00Z">
            <w:rPr/>
          </w:rPrChange>
        </w:rPr>
        <w:t>website</w:t>
      </w:r>
      <w:r w:rsidRPr="005526A3">
        <w:rPr>
          <w:rFonts w:ascii="IBM Plex Sans" w:hAnsi="IBM Plex Sans"/>
          <w:rPrChange w:id="82" w:author="S Saraoudas" w:date="2021-06-08T18:28:00Z">
            <w:rPr/>
          </w:rPrChange>
        </w:rPr>
        <w:t xml:space="preserve">: </w:t>
      </w:r>
      <w:r w:rsidR="004E0C75" w:rsidRPr="005526A3">
        <w:rPr>
          <w:rFonts w:ascii="IBM Plex Sans" w:hAnsi="IBM Plex Sans"/>
          <w:rPrChange w:id="83" w:author="S Saraoudas" w:date="2021-06-08T18:28:00Z">
            <w:rPr/>
          </w:rPrChange>
        </w:rPr>
        <w:fldChar w:fldCharType="begin"/>
      </w:r>
      <w:r w:rsidR="004E0C75" w:rsidRPr="005526A3">
        <w:rPr>
          <w:rFonts w:ascii="IBM Plex Sans" w:hAnsi="IBM Plex Sans"/>
          <w:rPrChange w:id="84" w:author="S Saraoudas" w:date="2021-06-08T18:28:00Z">
            <w:rPr/>
          </w:rPrChange>
        </w:rPr>
        <w:instrText xml:space="preserve"> HYPERLINK "https://github.com/Velocidex/c-aff4/releases" </w:instrText>
      </w:r>
      <w:r w:rsidR="004E0C75" w:rsidRPr="005526A3">
        <w:rPr>
          <w:rFonts w:ascii="IBM Plex Sans" w:hAnsi="IBM Plex Sans"/>
          <w:rPrChange w:id="85" w:author="S Saraoudas" w:date="2021-06-08T18:28:00Z">
            <w:rPr>
              <w:rStyle w:val="Hyperlink"/>
            </w:rPr>
          </w:rPrChange>
        </w:rPr>
        <w:fldChar w:fldCharType="separate"/>
      </w:r>
      <w:r w:rsidR="00036961" w:rsidRPr="005526A3">
        <w:rPr>
          <w:rStyle w:val="Hyperlink"/>
          <w:rFonts w:ascii="IBM Plex Sans" w:hAnsi="IBM Plex Sans"/>
          <w:rPrChange w:id="86" w:author="S Saraoudas" w:date="2021-06-08T18:28:00Z">
            <w:rPr>
              <w:rStyle w:val="Hyperlink"/>
            </w:rPr>
          </w:rPrChange>
        </w:rPr>
        <w:t>https://github.com/Velocidex/c-aff4/releases</w:t>
      </w:r>
      <w:r w:rsidR="004E0C75" w:rsidRPr="005526A3">
        <w:rPr>
          <w:rStyle w:val="Hyperlink"/>
          <w:rFonts w:ascii="IBM Plex Sans" w:hAnsi="IBM Plex Sans"/>
          <w:rPrChange w:id="87" w:author="S Saraoudas" w:date="2021-06-08T18:28:00Z">
            <w:rPr>
              <w:rStyle w:val="Hyperlink"/>
            </w:rPr>
          </w:rPrChange>
        </w:rPr>
        <w:fldChar w:fldCharType="end"/>
      </w:r>
      <w:r w:rsidR="00036961" w:rsidRPr="005526A3">
        <w:rPr>
          <w:rFonts w:ascii="IBM Plex Sans" w:hAnsi="IBM Plex Sans"/>
          <w:rPrChange w:id="88" w:author="S Saraoudas" w:date="2021-06-08T18:28:00Z">
            <w:rPr/>
          </w:rPrChange>
        </w:rPr>
        <w:t>.</w:t>
      </w:r>
      <w:r w:rsidRPr="005526A3">
        <w:rPr>
          <w:rFonts w:ascii="IBM Plex Sans" w:hAnsi="IBM Plex Sans"/>
          <w:rPrChange w:id="89" w:author="S Saraoudas" w:date="2021-06-08T18:28:00Z">
            <w:rPr/>
          </w:rPrChange>
        </w:rPr>
        <w:t xml:space="preserve"> The latest version at the time of writing this guide is </w:t>
      </w:r>
      <w:r w:rsidR="00036961" w:rsidRPr="005526A3">
        <w:rPr>
          <w:rFonts w:ascii="IBM Plex Sans" w:hAnsi="IBM Plex Sans"/>
          <w:b/>
          <w:rPrChange w:id="90" w:author="S Saraoudas" w:date="2021-06-08T18:28:00Z">
            <w:rPr>
              <w:b/>
            </w:rPr>
          </w:rPrChange>
        </w:rPr>
        <w:t>linpmem-v3.3-rc3.3-rc2</w:t>
      </w:r>
      <w:r w:rsidRPr="005526A3">
        <w:rPr>
          <w:rFonts w:ascii="IBM Plex Sans" w:hAnsi="IBM Plex Sans"/>
          <w:rPrChange w:id="91" w:author="S Saraoudas" w:date="2021-06-08T18:28:00Z">
            <w:rPr/>
          </w:rPrChange>
        </w:rPr>
        <w:t>, however please check if a newer version is available.</w:t>
      </w:r>
    </w:p>
    <w:p w14:paraId="4EC9EFF0" w14:textId="7C56E327" w:rsidR="00434167" w:rsidRPr="005526A3" w:rsidRDefault="00434167" w:rsidP="00434167">
      <w:pPr>
        <w:pStyle w:val="Heading2"/>
        <w:rPr>
          <w:rFonts w:ascii="IBM Plex Sans" w:hAnsi="IBM Plex Sans"/>
          <w:rPrChange w:id="92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93" w:author="S Saraoudas" w:date="2021-06-08T18:28:00Z">
            <w:rPr/>
          </w:rPrChange>
        </w:rPr>
        <w:t>Prepare storage media</w:t>
      </w:r>
    </w:p>
    <w:p w14:paraId="38EA1D14" w14:textId="77777777" w:rsidR="00157337" w:rsidRPr="005526A3" w:rsidRDefault="0091254F" w:rsidP="004C20C8">
      <w:pPr>
        <w:pStyle w:val="ListParagraph"/>
        <w:numPr>
          <w:ilvl w:val="0"/>
          <w:numId w:val="14"/>
        </w:numPr>
        <w:rPr>
          <w:rFonts w:ascii="IBM Plex Sans" w:hAnsi="IBM Plex Sans"/>
          <w:rPrChange w:id="94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95" w:author="S Saraoudas" w:date="2021-06-08T18:28:00Z">
            <w:rPr/>
          </w:rPrChange>
        </w:rPr>
        <w:t>Find removable storage media:</w:t>
      </w:r>
    </w:p>
    <w:p w14:paraId="4555D0AB" w14:textId="77777777" w:rsidR="00157337" w:rsidRPr="005526A3" w:rsidRDefault="0091254F" w:rsidP="004C20C8">
      <w:pPr>
        <w:pStyle w:val="ListParagraph"/>
        <w:numPr>
          <w:ilvl w:val="1"/>
          <w:numId w:val="14"/>
        </w:numPr>
        <w:rPr>
          <w:rFonts w:ascii="IBM Plex Sans" w:hAnsi="IBM Plex Sans"/>
          <w:rPrChange w:id="96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97" w:author="S Saraoudas" w:date="2021-06-08T18:28:00Z">
            <w:rPr/>
          </w:rPrChange>
        </w:rPr>
        <w:t xml:space="preserve">ensure that </w:t>
      </w:r>
      <w:proofErr w:type="gramStart"/>
      <w:r w:rsidRPr="005526A3">
        <w:rPr>
          <w:rFonts w:ascii="IBM Plex Sans" w:hAnsi="IBM Plex Sans"/>
          <w:rPrChange w:id="98" w:author="S Saraoudas" w:date="2021-06-08T18:28:00Z">
            <w:rPr/>
          </w:rPrChange>
        </w:rPr>
        <w:t>the its</w:t>
      </w:r>
      <w:proofErr w:type="gramEnd"/>
      <w:r w:rsidRPr="005526A3">
        <w:rPr>
          <w:rFonts w:ascii="IBM Plex Sans" w:hAnsi="IBM Plex Sans"/>
          <w:rPrChange w:id="99" w:author="S Saraoudas" w:date="2021-06-08T18:28:00Z">
            <w:rPr/>
          </w:rPrChange>
        </w:rPr>
        <w:t xml:space="preserve"> capacity is </w:t>
      </w:r>
      <w:r w:rsidRPr="005526A3">
        <w:rPr>
          <w:rFonts w:ascii="IBM Plex Sans" w:hAnsi="IBM Plex Sans"/>
          <w:u w:val="single"/>
          <w:rPrChange w:id="100" w:author="S Saraoudas" w:date="2021-06-08T18:28:00Z">
            <w:rPr>
              <w:u w:val="single"/>
            </w:rPr>
          </w:rPrChange>
        </w:rPr>
        <w:t>larger</w:t>
      </w:r>
      <w:r w:rsidRPr="005526A3">
        <w:rPr>
          <w:rFonts w:ascii="IBM Plex Sans" w:hAnsi="IBM Plex Sans"/>
          <w:rPrChange w:id="101" w:author="S Saraoudas" w:date="2021-06-08T18:28:00Z">
            <w:rPr/>
          </w:rPrChange>
        </w:rPr>
        <w:t xml:space="preserve"> (not equal) that amount of RAM memory of target machine,</w:t>
      </w:r>
    </w:p>
    <w:p w14:paraId="2306F705" w14:textId="77777777" w:rsidR="00157337" w:rsidRPr="005526A3" w:rsidRDefault="0091254F" w:rsidP="004C20C8">
      <w:pPr>
        <w:pStyle w:val="ListParagraph"/>
        <w:numPr>
          <w:ilvl w:val="1"/>
          <w:numId w:val="14"/>
        </w:numPr>
        <w:rPr>
          <w:rFonts w:ascii="IBM Plex Sans" w:hAnsi="IBM Plex Sans"/>
          <w:rPrChange w:id="102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03" w:author="S Saraoudas" w:date="2021-06-08T18:28:00Z">
            <w:rPr/>
          </w:rPrChange>
        </w:rPr>
        <w:t xml:space="preserve">it will be </w:t>
      </w:r>
      <w:proofErr w:type="gramStart"/>
      <w:r w:rsidRPr="005526A3">
        <w:rPr>
          <w:rFonts w:ascii="IBM Plex Sans" w:hAnsi="IBM Plex Sans"/>
          <w:rPrChange w:id="104" w:author="S Saraoudas" w:date="2021-06-08T18:28:00Z">
            <w:rPr/>
          </w:rPrChange>
        </w:rPr>
        <w:t>formatted</w:t>
      </w:r>
      <w:proofErr w:type="gramEnd"/>
      <w:r w:rsidRPr="005526A3">
        <w:rPr>
          <w:rFonts w:ascii="IBM Plex Sans" w:hAnsi="IBM Plex Sans"/>
          <w:rPrChange w:id="105" w:author="S Saraoudas" w:date="2021-06-08T18:28:00Z">
            <w:rPr/>
          </w:rPrChange>
        </w:rPr>
        <w:t xml:space="preserve"> and data </w:t>
      </w:r>
      <w:r w:rsidRPr="005526A3">
        <w:rPr>
          <w:rFonts w:ascii="IBM Plex Sans" w:hAnsi="IBM Plex Sans"/>
          <w:u w:val="single"/>
          <w:rPrChange w:id="106" w:author="S Saraoudas" w:date="2021-06-08T18:28:00Z">
            <w:rPr>
              <w:u w:val="single"/>
            </w:rPr>
          </w:rPrChange>
        </w:rPr>
        <w:t>may be irrecoverably lost!</w:t>
      </w:r>
    </w:p>
    <w:p w14:paraId="6D7E964E" w14:textId="21044755" w:rsidR="00157337" w:rsidRPr="005526A3" w:rsidRDefault="0091254F" w:rsidP="00434167">
      <w:pPr>
        <w:pStyle w:val="ListParagraph"/>
        <w:numPr>
          <w:ilvl w:val="0"/>
          <w:numId w:val="14"/>
        </w:numPr>
        <w:rPr>
          <w:rFonts w:ascii="IBM Plex Sans" w:hAnsi="IBM Plex Sans"/>
          <w:rPrChange w:id="107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08" w:author="S Saraoudas" w:date="2021-06-08T18:28:00Z">
            <w:rPr/>
          </w:rPrChange>
        </w:rPr>
        <w:t>Format the me</w:t>
      </w:r>
      <w:r w:rsidR="000B0082" w:rsidRPr="005526A3">
        <w:rPr>
          <w:rFonts w:ascii="IBM Plex Sans" w:hAnsi="IBM Plex Sans"/>
          <w:rPrChange w:id="109" w:author="S Saraoudas" w:date="2021-06-08T18:28:00Z">
            <w:rPr/>
          </w:rPrChange>
        </w:rPr>
        <w:t>dia</w:t>
      </w:r>
      <w:r w:rsidRPr="005526A3">
        <w:rPr>
          <w:rFonts w:ascii="IBM Plex Sans" w:hAnsi="IBM Plex Sans"/>
          <w:rPrChange w:id="110" w:author="S Saraoudas" w:date="2021-06-08T18:28:00Z">
            <w:rPr/>
          </w:rPrChange>
        </w:rPr>
        <w:t xml:space="preserve"> using </w:t>
      </w:r>
      <w:r w:rsidR="004F0B36" w:rsidRPr="005526A3">
        <w:rPr>
          <w:rFonts w:ascii="IBM Plex Sans" w:hAnsi="IBM Plex Sans"/>
          <w:rPrChange w:id="111" w:author="S Saraoudas" w:date="2021-06-08T18:28:00Z">
            <w:rPr/>
          </w:rPrChange>
        </w:rPr>
        <w:t>ext3 or e</w:t>
      </w:r>
      <w:r w:rsidR="00996ED8" w:rsidRPr="005526A3">
        <w:rPr>
          <w:rFonts w:ascii="IBM Plex Sans" w:hAnsi="IBM Plex Sans"/>
          <w:rPrChange w:id="112" w:author="S Saraoudas" w:date="2021-06-08T18:28:00Z">
            <w:rPr/>
          </w:rPrChange>
        </w:rPr>
        <w:t>xt4</w:t>
      </w:r>
      <w:r w:rsidRPr="005526A3">
        <w:rPr>
          <w:rFonts w:ascii="IBM Plex Sans" w:hAnsi="IBM Plex Sans"/>
          <w:rPrChange w:id="113" w:author="S Saraoudas" w:date="2021-06-08T18:28:00Z">
            <w:rPr/>
          </w:rPrChange>
        </w:rPr>
        <w:t xml:space="preserve"> filesystem.</w:t>
      </w:r>
    </w:p>
    <w:p w14:paraId="2601755A" w14:textId="0E2D26F5" w:rsidR="0091254F" w:rsidRPr="005526A3" w:rsidRDefault="0091254F" w:rsidP="00434167">
      <w:pPr>
        <w:pStyle w:val="ListParagraph"/>
        <w:numPr>
          <w:ilvl w:val="0"/>
          <w:numId w:val="14"/>
        </w:numPr>
        <w:rPr>
          <w:rFonts w:ascii="IBM Plex Sans" w:hAnsi="IBM Plex Sans"/>
          <w:rPrChange w:id="114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15" w:author="S Saraoudas" w:date="2021-06-08T18:28:00Z">
            <w:rPr/>
          </w:rPrChange>
        </w:rPr>
        <w:t>Copy</w:t>
      </w:r>
      <w:r w:rsidR="00434167" w:rsidRPr="005526A3">
        <w:rPr>
          <w:rFonts w:ascii="IBM Plex Sans" w:hAnsi="IBM Plex Sans"/>
          <w:rPrChange w:id="116" w:author="S Saraoudas" w:date="2021-06-08T18:28:00Z">
            <w:rPr/>
          </w:rPrChange>
        </w:rPr>
        <w:t xml:space="preserve"> previously downloaded</w:t>
      </w:r>
      <w:r w:rsidRPr="005526A3">
        <w:rPr>
          <w:rFonts w:ascii="IBM Plex Sans" w:hAnsi="IBM Plex Sans"/>
          <w:rPrChange w:id="117" w:author="S Saraoudas" w:date="2021-06-08T18:28:00Z">
            <w:rPr/>
          </w:rPrChange>
        </w:rPr>
        <w:t xml:space="preserve"> </w:t>
      </w:r>
      <w:proofErr w:type="spellStart"/>
      <w:r w:rsidR="000B0082" w:rsidRPr="005526A3">
        <w:rPr>
          <w:rFonts w:ascii="IBM Plex Sans" w:hAnsi="IBM Plex Sans"/>
          <w:rPrChange w:id="118" w:author="S Saraoudas" w:date="2021-06-08T18:28:00Z">
            <w:rPr/>
          </w:rPrChange>
        </w:rPr>
        <w:t>Linpmem</w:t>
      </w:r>
      <w:proofErr w:type="spellEnd"/>
      <w:r w:rsidRPr="005526A3">
        <w:rPr>
          <w:rFonts w:ascii="IBM Plex Sans" w:hAnsi="IBM Plex Sans"/>
          <w:rPrChange w:id="119" w:author="S Saraoudas" w:date="2021-06-08T18:28:00Z">
            <w:rPr/>
          </w:rPrChange>
        </w:rPr>
        <w:t xml:space="preserve"> onto the media.</w:t>
      </w:r>
    </w:p>
    <w:p w14:paraId="12A26B06" w14:textId="1180F1F6" w:rsidR="0091254F" w:rsidRPr="005526A3" w:rsidRDefault="0091254F" w:rsidP="004C20C8">
      <w:pPr>
        <w:pStyle w:val="Heading1"/>
        <w:rPr>
          <w:rFonts w:ascii="IBM Plex Sans" w:hAnsi="IBM Plex Sans"/>
          <w:rPrChange w:id="120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21" w:author="S Saraoudas" w:date="2021-06-08T18:28:00Z">
            <w:rPr/>
          </w:rPrChange>
        </w:rPr>
        <w:t>Information capture (on target machine)</w:t>
      </w:r>
    </w:p>
    <w:p w14:paraId="23261158" w14:textId="5A8D2972" w:rsidR="00AA66FC" w:rsidRPr="005526A3" w:rsidRDefault="0091254F" w:rsidP="0091254F">
      <w:pPr>
        <w:rPr>
          <w:rFonts w:ascii="IBM Plex Sans" w:hAnsi="IBM Plex Sans"/>
          <w:rPrChange w:id="122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23" w:author="S Saraoudas" w:date="2021-06-08T18:28:00Z">
            <w:rPr/>
          </w:rPrChange>
        </w:rPr>
        <w:t xml:space="preserve">It is </w:t>
      </w:r>
      <w:r w:rsidRPr="005526A3">
        <w:rPr>
          <w:rFonts w:ascii="IBM Plex Sans" w:hAnsi="IBM Plex Sans"/>
          <w:b/>
          <w:u w:val="single"/>
          <w:rPrChange w:id="124" w:author="S Saraoudas" w:date="2021-06-08T18:28:00Z">
            <w:rPr>
              <w:b/>
              <w:u w:val="single"/>
            </w:rPr>
          </w:rPrChange>
        </w:rPr>
        <w:t>required is to have administrative rights on the machine</w:t>
      </w:r>
      <w:r w:rsidRPr="005526A3">
        <w:rPr>
          <w:rFonts w:ascii="IBM Plex Sans" w:hAnsi="IBM Plex Sans"/>
          <w:rPrChange w:id="125" w:author="S Saraoudas" w:date="2021-06-08T18:28:00Z">
            <w:rPr/>
          </w:rPrChange>
        </w:rPr>
        <w:t xml:space="preserve">. </w:t>
      </w:r>
    </w:p>
    <w:p w14:paraId="6C06B46E" w14:textId="0F2ECBA2" w:rsidR="00AA66FC" w:rsidRPr="005526A3" w:rsidRDefault="0091254F" w:rsidP="004C20C8">
      <w:pPr>
        <w:pStyle w:val="ListParagraph"/>
        <w:numPr>
          <w:ilvl w:val="0"/>
          <w:numId w:val="19"/>
        </w:numPr>
        <w:rPr>
          <w:rFonts w:ascii="IBM Plex Sans" w:hAnsi="IBM Plex Sans"/>
          <w:rPrChange w:id="126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27" w:author="S Saraoudas" w:date="2021-06-08T18:28:00Z">
            <w:rPr/>
          </w:rPrChange>
        </w:rPr>
        <w:t xml:space="preserve">Connect </w:t>
      </w:r>
      <w:r w:rsidR="00500017" w:rsidRPr="005526A3">
        <w:rPr>
          <w:rFonts w:ascii="IBM Plex Sans" w:hAnsi="IBM Plex Sans"/>
          <w:rPrChange w:id="128" w:author="S Saraoudas" w:date="2021-06-08T18:28:00Z">
            <w:rPr/>
          </w:rPrChange>
        </w:rPr>
        <w:t xml:space="preserve">previously prepared </w:t>
      </w:r>
      <w:r w:rsidRPr="005526A3">
        <w:rPr>
          <w:rFonts w:ascii="IBM Plex Sans" w:hAnsi="IBM Plex Sans"/>
          <w:rPrChange w:id="129" w:author="S Saraoudas" w:date="2021-06-08T18:28:00Z">
            <w:rPr/>
          </w:rPrChange>
        </w:rPr>
        <w:t>removable media.</w:t>
      </w:r>
    </w:p>
    <w:p w14:paraId="2DEB8AF9" w14:textId="77777777" w:rsidR="00500017" w:rsidRPr="005526A3" w:rsidRDefault="00500017" w:rsidP="004C20C8">
      <w:pPr>
        <w:pStyle w:val="ListParagraph"/>
        <w:numPr>
          <w:ilvl w:val="0"/>
          <w:numId w:val="19"/>
        </w:numPr>
        <w:rPr>
          <w:rFonts w:ascii="IBM Plex Sans" w:hAnsi="IBM Plex Sans"/>
          <w:rPrChange w:id="130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31" w:author="S Saraoudas" w:date="2021-06-08T18:28:00Z">
            <w:rPr/>
          </w:rPrChange>
        </w:rPr>
        <w:t>Open a terminal</w:t>
      </w:r>
    </w:p>
    <w:p w14:paraId="1B6FC278" w14:textId="5EDD6E6E" w:rsidR="00695C09" w:rsidRPr="005526A3" w:rsidRDefault="004D6B3D" w:rsidP="004D6B3D">
      <w:pPr>
        <w:pStyle w:val="ListParagraph"/>
        <w:numPr>
          <w:ilvl w:val="0"/>
          <w:numId w:val="19"/>
        </w:numPr>
        <w:rPr>
          <w:rFonts w:ascii="IBM Plex Sans" w:hAnsi="IBM Plex Sans"/>
          <w:rPrChange w:id="132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33" w:author="S Saraoudas" w:date="2021-06-08T18:28:00Z">
            <w:rPr/>
          </w:rPrChange>
        </w:rPr>
        <w:t xml:space="preserve">Gain root rights and change directory to removable media containing </w:t>
      </w:r>
      <w:proofErr w:type="spellStart"/>
      <w:r w:rsidRPr="005526A3">
        <w:rPr>
          <w:rFonts w:ascii="IBM Plex Sans" w:hAnsi="IBM Plex Sans"/>
          <w:rPrChange w:id="134" w:author="S Saraoudas" w:date="2021-06-08T18:28:00Z">
            <w:rPr/>
          </w:rPrChange>
        </w:rPr>
        <w:t>Linpmem</w:t>
      </w:r>
      <w:proofErr w:type="spellEnd"/>
    </w:p>
    <w:p w14:paraId="5AB3BE7F" w14:textId="77777777" w:rsidR="004D6B3D" w:rsidRPr="005526A3" w:rsidRDefault="00695C09" w:rsidP="004D6B3D">
      <w:pPr>
        <w:pStyle w:val="ListParagraph"/>
        <w:numPr>
          <w:ilvl w:val="0"/>
          <w:numId w:val="19"/>
        </w:numPr>
        <w:rPr>
          <w:rFonts w:ascii="IBM Plex Sans" w:hAnsi="IBM Plex Sans"/>
          <w:rPrChange w:id="135" w:author="S Saraoudas" w:date="2021-06-08T18:28:00Z">
            <w:rPr>
              <w:rFonts w:ascii="Consolas" w:hAnsi="Consolas"/>
            </w:rPr>
          </w:rPrChange>
        </w:rPr>
      </w:pPr>
      <w:r w:rsidRPr="005526A3">
        <w:rPr>
          <w:rFonts w:ascii="IBM Plex Sans" w:hAnsi="IBM Plex Sans"/>
          <w:rPrChange w:id="136" w:author="S Saraoudas" w:date="2021-06-08T18:28:00Z">
            <w:rPr/>
          </w:rPrChange>
        </w:rPr>
        <w:t>Lau</w:t>
      </w:r>
      <w:r w:rsidR="004D6B3D" w:rsidRPr="005526A3">
        <w:rPr>
          <w:rFonts w:ascii="IBM Plex Sans" w:hAnsi="IBM Plex Sans"/>
          <w:rPrChange w:id="137" w:author="S Saraoudas" w:date="2021-06-08T18:28:00Z">
            <w:rPr/>
          </w:rPrChange>
        </w:rPr>
        <w:t xml:space="preserve">nch </w:t>
      </w:r>
      <w:proofErr w:type="spellStart"/>
      <w:r w:rsidR="004D6B3D" w:rsidRPr="005526A3">
        <w:rPr>
          <w:rFonts w:ascii="IBM Plex Sans" w:hAnsi="IBM Plex Sans"/>
          <w:rPrChange w:id="138" w:author="S Saraoudas" w:date="2021-06-08T18:28:00Z">
            <w:rPr/>
          </w:rPrChange>
        </w:rPr>
        <w:t>Linpmem</w:t>
      </w:r>
      <w:proofErr w:type="spellEnd"/>
      <w:r w:rsidR="004D6B3D" w:rsidRPr="005526A3">
        <w:rPr>
          <w:rFonts w:ascii="IBM Plex Sans" w:hAnsi="IBM Plex Sans"/>
          <w:rPrChange w:id="139" w:author="S Saraoudas" w:date="2021-06-08T18:28:00Z">
            <w:rPr/>
          </w:rPrChange>
        </w:rPr>
        <w:t xml:space="preserve"> tool with command: </w:t>
      </w:r>
    </w:p>
    <w:p w14:paraId="2B800013" w14:textId="77777777" w:rsidR="004D6B3D" w:rsidRPr="005526A3" w:rsidRDefault="004D6B3D" w:rsidP="00F11A22">
      <w:pPr>
        <w:pStyle w:val="command"/>
        <w:numPr>
          <w:ilvl w:val="0"/>
          <w:numId w:val="0"/>
        </w:numPr>
        <w:ind w:left="340"/>
        <w:rPr>
          <w:rFonts w:ascii="IBM Plex Sans" w:hAnsi="IBM Plex Sans"/>
          <w:rPrChange w:id="140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41" w:author="S Saraoudas" w:date="2021-06-08T18:28:00Z">
            <w:rPr/>
          </w:rPrChange>
        </w:rPr>
        <w:t xml:space="preserve"># </w:t>
      </w:r>
      <w:r w:rsidR="00695C09" w:rsidRPr="005526A3">
        <w:rPr>
          <w:rFonts w:ascii="IBM Plex Sans" w:hAnsi="IBM Plex Sans"/>
          <w:rPrChange w:id="142" w:author="S Saraoudas" w:date="2021-06-08T18:28:00Z">
            <w:rPr/>
          </w:rPrChange>
        </w:rPr>
        <w:t>./linpmem-2.1.post4 -c snappy -</w:t>
      </w:r>
      <w:proofErr w:type="gramStart"/>
      <w:r w:rsidR="00695C09" w:rsidRPr="005526A3">
        <w:rPr>
          <w:rFonts w:ascii="IBM Plex Sans" w:hAnsi="IBM Plex Sans"/>
          <w:rPrChange w:id="143" w:author="S Saraoudas" w:date="2021-06-08T18:28:00Z">
            <w:rPr/>
          </w:rPrChange>
        </w:rPr>
        <w:t>o .</w:t>
      </w:r>
      <w:proofErr w:type="gramEnd"/>
      <w:r w:rsidR="00695C09" w:rsidRPr="005526A3">
        <w:rPr>
          <w:rFonts w:ascii="IBM Plex Sans" w:hAnsi="IBM Plex Sans"/>
          <w:rPrChange w:id="144" w:author="S Saraoudas" w:date="2021-06-08T18:28:00Z">
            <w:rPr/>
          </w:rPrChange>
        </w:rPr>
        <w:t>/&lt;HOSTNAME&gt;.aff4</w:t>
      </w:r>
    </w:p>
    <w:p w14:paraId="4FBAD71B" w14:textId="688F9E35" w:rsidR="00695C09" w:rsidRPr="005526A3" w:rsidRDefault="00695C09" w:rsidP="004D6B3D">
      <w:pPr>
        <w:pStyle w:val="ListParagraph"/>
        <w:numPr>
          <w:ilvl w:val="0"/>
          <w:numId w:val="19"/>
        </w:numPr>
        <w:rPr>
          <w:rFonts w:ascii="IBM Plex Sans" w:hAnsi="IBM Plex Sans"/>
          <w:rPrChange w:id="145" w:author="S Saraoudas" w:date="2021-06-08T18:28:00Z">
            <w:rPr>
              <w:rFonts w:ascii="Consolas" w:hAnsi="Consolas"/>
            </w:rPr>
          </w:rPrChange>
        </w:rPr>
      </w:pPr>
      <w:r w:rsidRPr="005526A3">
        <w:rPr>
          <w:rFonts w:ascii="IBM Plex Sans" w:hAnsi="IBM Plex Sans"/>
          <w:b/>
          <w:u w:val="single"/>
          <w:rPrChange w:id="146" w:author="S Saraoudas" w:date="2021-06-08T18:28:00Z">
            <w:rPr>
              <w:b/>
              <w:u w:val="single"/>
            </w:rPr>
          </w:rPrChange>
        </w:rPr>
        <w:t>IMPORTANT:</w:t>
      </w:r>
      <w:r w:rsidRPr="005526A3">
        <w:rPr>
          <w:rFonts w:ascii="IBM Plex Sans" w:hAnsi="IBM Plex Sans"/>
          <w:u w:val="single"/>
          <w:rPrChange w:id="147" w:author="S Saraoudas" w:date="2021-06-08T18:28:00Z">
            <w:rPr>
              <w:u w:val="single"/>
            </w:rPr>
          </w:rPrChange>
        </w:rPr>
        <w:t xml:space="preserve"> Do not store RAM image file on any internal storage of target system, always create it on removable media. If necessary, adjust output path after “–o” option</w:t>
      </w:r>
    </w:p>
    <w:p w14:paraId="49E61992" w14:textId="5C55544E" w:rsidR="00695C09" w:rsidRPr="005526A3" w:rsidRDefault="00695C09" w:rsidP="00695C09">
      <w:pPr>
        <w:pStyle w:val="ListParagraph"/>
        <w:numPr>
          <w:ilvl w:val="0"/>
          <w:numId w:val="19"/>
        </w:numPr>
        <w:rPr>
          <w:rFonts w:ascii="IBM Plex Sans" w:hAnsi="IBM Plex Sans"/>
          <w:rPrChange w:id="148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49" w:author="S Saraoudas" w:date="2021-06-08T18:28:00Z">
            <w:rPr/>
          </w:rPrChange>
        </w:rPr>
        <w:t>When completed, close terminal and safely disconnect media from the system.</w:t>
      </w:r>
    </w:p>
    <w:p w14:paraId="2A0FA77F" w14:textId="0FCD6009" w:rsidR="0091254F" w:rsidRPr="005526A3" w:rsidRDefault="0091254F" w:rsidP="004C20C8">
      <w:pPr>
        <w:pStyle w:val="Heading1"/>
        <w:rPr>
          <w:rFonts w:ascii="IBM Plex Sans" w:hAnsi="IBM Plex Sans"/>
          <w:rPrChange w:id="150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51" w:author="S Saraoudas" w:date="2021-06-08T18:28:00Z">
            <w:rPr/>
          </w:rPrChange>
        </w:rPr>
        <w:t>P</w:t>
      </w:r>
      <w:r w:rsidR="00D80EAD" w:rsidRPr="005526A3">
        <w:rPr>
          <w:rFonts w:ascii="IBM Plex Sans" w:hAnsi="IBM Plex Sans"/>
          <w:rPrChange w:id="152" w:author="S Saraoudas" w:date="2021-06-08T18:28:00Z">
            <w:rPr/>
          </w:rPrChange>
        </w:rPr>
        <w:t>reparation for delivery to IBM</w:t>
      </w:r>
      <w:r w:rsidR="00C94DDC" w:rsidRPr="005526A3">
        <w:rPr>
          <w:rFonts w:ascii="IBM Plex Sans" w:hAnsi="IBM Plex Sans"/>
          <w:rPrChange w:id="153" w:author="S Saraoudas" w:date="2021-06-08T18:28:00Z">
            <w:rPr/>
          </w:rPrChange>
        </w:rPr>
        <w:t xml:space="preserve"> X-Force</w:t>
      </w:r>
      <w:r w:rsidR="00D80EAD" w:rsidRPr="005526A3">
        <w:rPr>
          <w:rFonts w:ascii="IBM Plex Sans" w:hAnsi="IBM Plex Sans"/>
          <w:rPrChange w:id="154" w:author="S Saraoudas" w:date="2021-06-08T18:28:00Z">
            <w:rPr/>
          </w:rPrChange>
        </w:rPr>
        <w:t xml:space="preserve"> I</w:t>
      </w:r>
      <w:r w:rsidRPr="005526A3">
        <w:rPr>
          <w:rFonts w:ascii="IBM Plex Sans" w:hAnsi="IBM Plex Sans"/>
          <w:rPrChange w:id="155" w:author="S Saraoudas" w:date="2021-06-08T18:28:00Z">
            <w:rPr/>
          </w:rPrChange>
        </w:rPr>
        <w:t>R team (on standalone machine)</w:t>
      </w:r>
    </w:p>
    <w:p w14:paraId="35997826" w14:textId="2D2B5C5D" w:rsidR="0091254F" w:rsidRPr="005526A3" w:rsidRDefault="0091254F" w:rsidP="004C20C8">
      <w:pPr>
        <w:pStyle w:val="Heading2"/>
        <w:rPr>
          <w:rFonts w:ascii="IBM Plex Sans" w:hAnsi="IBM Plex Sans"/>
          <w:rPrChange w:id="156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57" w:author="S Saraoudas" w:date="2021-06-08T18:28:00Z">
            <w:rPr/>
          </w:rPrChange>
        </w:rPr>
        <w:t xml:space="preserve">Connect removable media to a </w:t>
      </w:r>
      <w:r w:rsidR="000A11F7" w:rsidRPr="005526A3">
        <w:rPr>
          <w:rFonts w:ascii="IBM Plex Sans" w:hAnsi="IBM Plex Sans"/>
          <w:rPrChange w:id="158" w:author="S Saraoudas" w:date="2021-06-08T18:28:00Z">
            <w:rPr/>
          </w:rPrChange>
        </w:rPr>
        <w:t xml:space="preserve">Linux </w:t>
      </w:r>
      <w:r w:rsidRPr="005526A3">
        <w:rPr>
          <w:rFonts w:ascii="IBM Plex Sans" w:hAnsi="IBM Plex Sans"/>
          <w:rPrChange w:id="159" w:author="S Saraoudas" w:date="2021-06-08T18:28:00Z">
            <w:rPr/>
          </w:rPrChange>
        </w:rPr>
        <w:t>workstation</w:t>
      </w:r>
    </w:p>
    <w:p w14:paraId="5BA30872" w14:textId="642A5ACC" w:rsidR="0091254F" w:rsidRPr="005526A3" w:rsidRDefault="000A11F7" w:rsidP="0091254F">
      <w:pPr>
        <w:rPr>
          <w:rFonts w:ascii="IBM Plex Sans" w:hAnsi="IBM Plex Sans"/>
          <w:rPrChange w:id="160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61" w:author="S Saraoudas" w:date="2021-06-08T18:28:00Z">
            <w:rPr/>
          </w:rPrChange>
        </w:rPr>
        <w:t>If the</w:t>
      </w:r>
      <w:r w:rsidR="0091254F" w:rsidRPr="005526A3">
        <w:rPr>
          <w:rFonts w:ascii="IBM Plex Sans" w:hAnsi="IBM Plex Sans"/>
          <w:rPrChange w:id="162" w:author="S Saraoudas" w:date="2021-06-08T18:28:00Z">
            <w:rPr/>
          </w:rPrChange>
        </w:rPr>
        <w:t xml:space="preserve"> storage media is a USB drive, it is possible, that it has become infected. To limit chance of spreading potential infection, this stage should be performed </w:t>
      </w:r>
      <w:r w:rsidRPr="005526A3">
        <w:rPr>
          <w:rFonts w:ascii="IBM Plex Sans" w:hAnsi="IBM Plex Sans"/>
          <w:rPrChange w:id="163" w:author="S Saraoudas" w:date="2021-06-08T18:28:00Z">
            <w:rPr/>
          </w:rPrChange>
        </w:rPr>
        <w:t>with some care.</w:t>
      </w:r>
      <w:r w:rsidR="00B3587F" w:rsidRPr="005526A3">
        <w:rPr>
          <w:rFonts w:ascii="IBM Plex Sans" w:hAnsi="IBM Plex Sans"/>
          <w:rPrChange w:id="164" w:author="S Saraoudas" w:date="2021-06-08T18:28:00Z">
            <w:rPr/>
          </w:rPrChange>
        </w:rPr>
        <w:t xml:space="preserve"> Specifically:</w:t>
      </w:r>
    </w:p>
    <w:p w14:paraId="50BFFD18" w14:textId="77777777" w:rsidR="001E333A" w:rsidRPr="005526A3" w:rsidRDefault="0091254F" w:rsidP="004C20C8">
      <w:pPr>
        <w:pStyle w:val="ListParagraph"/>
        <w:numPr>
          <w:ilvl w:val="0"/>
          <w:numId w:val="22"/>
        </w:numPr>
        <w:rPr>
          <w:rFonts w:ascii="IBM Plex Sans" w:hAnsi="IBM Plex Sans"/>
          <w:rPrChange w:id="165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66" w:author="S Saraoudas" w:date="2021-06-08T18:28:00Z">
            <w:rPr/>
          </w:rPrChange>
        </w:rPr>
        <w:t>autorun feature for removable media should be disabled,</w:t>
      </w:r>
    </w:p>
    <w:p w14:paraId="506BA74F" w14:textId="77777777" w:rsidR="001E333A" w:rsidRPr="005526A3" w:rsidRDefault="0091254F" w:rsidP="004C20C8">
      <w:pPr>
        <w:pStyle w:val="ListParagraph"/>
        <w:numPr>
          <w:ilvl w:val="0"/>
          <w:numId w:val="22"/>
        </w:numPr>
        <w:rPr>
          <w:rFonts w:ascii="IBM Plex Sans" w:hAnsi="IBM Plex Sans"/>
          <w:rPrChange w:id="167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68" w:author="S Saraoudas" w:date="2021-06-08T18:28:00Z">
            <w:rPr/>
          </w:rPrChange>
        </w:rPr>
        <w:t>system should be fully updated,</w:t>
      </w:r>
    </w:p>
    <w:p w14:paraId="6CEA6875" w14:textId="4CFE67FA" w:rsidR="0091254F" w:rsidRPr="005526A3" w:rsidRDefault="0091254F" w:rsidP="004C20C8">
      <w:pPr>
        <w:pStyle w:val="ListParagraph"/>
        <w:numPr>
          <w:ilvl w:val="0"/>
          <w:numId w:val="22"/>
        </w:numPr>
        <w:rPr>
          <w:rFonts w:ascii="IBM Plex Sans" w:hAnsi="IBM Plex Sans"/>
          <w:rPrChange w:id="169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70" w:author="S Saraoudas" w:date="2021-06-08T18:28:00Z">
            <w:rPr/>
          </w:rPrChange>
        </w:rPr>
        <w:lastRenderedPageBreak/>
        <w:t>antivirus scan of a media with updated signature set should be performed.</w:t>
      </w:r>
    </w:p>
    <w:p w14:paraId="77B641B8" w14:textId="6AA980F3" w:rsidR="0091254F" w:rsidRPr="005526A3" w:rsidRDefault="0091254F" w:rsidP="004C20C8">
      <w:pPr>
        <w:pStyle w:val="Heading2"/>
        <w:rPr>
          <w:rFonts w:ascii="IBM Plex Sans" w:hAnsi="IBM Plex Sans"/>
          <w:rPrChange w:id="171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72" w:author="S Saraoudas" w:date="2021-06-08T18:28:00Z">
            <w:rPr/>
          </w:rPrChange>
        </w:rPr>
        <w:t>Calculate hash value</w:t>
      </w:r>
    </w:p>
    <w:p w14:paraId="069AB1CE" w14:textId="77777777" w:rsidR="0091254F" w:rsidRPr="005526A3" w:rsidRDefault="0091254F" w:rsidP="0091254F">
      <w:pPr>
        <w:rPr>
          <w:rFonts w:ascii="IBM Plex Sans" w:hAnsi="IBM Plex Sans"/>
          <w:rPrChange w:id="173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74" w:author="S Saraoudas" w:date="2021-06-08T18:28:00Z">
            <w:rPr/>
          </w:rPrChange>
        </w:rPr>
        <w:t>To calculate hash values on Linux machine, launch shell (most probably bash) and calculate checksums of a file using following commands, redirecting output to the file:</w:t>
      </w:r>
    </w:p>
    <w:p w14:paraId="77A3D857" w14:textId="77777777" w:rsidR="0091254F" w:rsidRPr="005526A3" w:rsidRDefault="0091254F" w:rsidP="004C20C8">
      <w:pPr>
        <w:pStyle w:val="command"/>
        <w:numPr>
          <w:ilvl w:val="0"/>
          <w:numId w:val="0"/>
        </w:numPr>
        <w:ind w:left="113"/>
        <w:rPr>
          <w:rFonts w:ascii="IBM Plex Sans" w:hAnsi="IBM Plex Sans"/>
          <w:rPrChange w:id="175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76" w:author="S Saraoudas" w:date="2021-06-08T18:28:00Z">
            <w:rPr/>
          </w:rPrChange>
        </w:rPr>
        <w:t xml:space="preserve">$ md5sum </w:t>
      </w:r>
      <w:proofErr w:type="spellStart"/>
      <w:r w:rsidRPr="005526A3">
        <w:rPr>
          <w:rFonts w:ascii="IBM Plex Sans" w:hAnsi="IBM Plex Sans"/>
          <w:rPrChange w:id="177" w:author="S Saraoudas" w:date="2021-06-08T18:28:00Z">
            <w:rPr/>
          </w:rPrChange>
        </w:rPr>
        <w:t>ram_image_file</w:t>
      </w:r>
      <w:proofErr w:type="spellEnd"/>
      <w:r w:rsidRPr="005526A3">
        <w:rPr>
          <w:rFonts w:ascii="IBM Plex Sans" w:hAnsi="IBM Plex Sans"/>
          <w:rPrChange w:id="178" w:author="S Saraoudas" w:date="2021-06-08T18:28:00Z">
            <w:rPr/>
          </w:rPrChange>
        </w:rPr>
        <w:t xml:space="preserve"> &gt;&gt; memory_image_checksum.txt</w:t>
      </w:r>
    </w:p>
    <w:p w14:paraId="5E787AEE" w14:textId="7BB0E505" w:rsidR="0091254F" w:rsidRPr="005526A3" w:rsidRDefault="0091254F" w:rsidP="004C20C8">
      <w:pPr>
        <w:pStyle w:val="command"/>
        <w:numPr>
          <w:ilvl w:val="0"/>
          <w:numId w:val="0"/>
        </w:numPr>
        <w:ind w:left="113"/>
        <w:rPr>
          <w:rFonts w:ascii="IBM Plex Sans" w:hAnsi="IBM Plex Sans"/>
          <w:rPrChange w:id="179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80" w:author="S Saraoudas" w:date="2021-06-08T18:28:00Z">
            <w:rPr/>
          </w:rPrChange>
        </w:rPr>
        <w:t xml:space="preserve">$ sha1sum </w:t>
      </w:r>
      <w:proofErr w:type="spellStart"/>
      <w:r w:rsidRPr="005526A3">
        <w:rPr>
          <w:rFonts w:ascii="IBM Plex Sans" w:hAnsi="IBM Plex Sans"/>
          <w:rPrChange w:id="181" w:author="S Saraoudas" w:date="2021-06-08T18:28:00Z">
            <w:rPr/>
          </w:rPrChange>
        </w:rPr>
        <w:t>ram_image_file</w:t>
      </w:r>
      <w:proofErr w:type="spellEnd"/>
      <w:r w:rsidRPr="005526A3">
        <w:rPr>
          <w:rFonts w:ascii="IBM Plex Sans" w:hAnsi="IBM Plex Sans"/>
          <w:rPrChange w:id="182" w:author="S Saraoudas" w:date="2021-06-08T18:28:00Z">
            <w:rPr/>
          </w:rPrChange>
        </w:rPr>
        <w:t xml:space="preserve"> &gt;&gt; memory_image_checksum.txt</w:t>
      </w:r>
    </w:p>
    <w:p w14:paraId="48726F98" w14:textId="331187DE" w:rsidR="0091254F" w:rsidRPr="005526A3" w:rsidRDefault="0091254F" w:rsidP="004C20C8">
      <w:pPr>
        <w:pStyle w:val="Heading2"/>
        <w:rPr>
          <w:rFonts w:ascii="IBM Plex Sans" w:hAnsi="IBM Plex Sans"/>
          <w:rPrChange w:id="183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84" w:author="S Saraoudas" w:date="2021-06-08T18:28:00Z">
            <w:rPr/>
          </w:rPrChange>
        </w:rPr>
        <w:t>Verify Hash output</w:t>
      </w:r>
    </w:p>
    <w:p w14:paraId="72BDB212" w14:textId="261EE0E9" w:rsidR="0091254F" w:rsidRPr="005526A3" w:rsidRDefault="0091254F" w:rsidP="0091254F">
      <w:pPr>
        <w:rPr>
          <w:rFonts w:ascii="IBM Plex Sans" w:hAnsi="IBM Plex Sans"/>
          <w:rPrChange w:id="185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86" w:author="S Saraoudas" w:date="2021-06-08T18:28:00Z">
            <w:rPr/>
          </w:rPrChange>
        </w:rPr>
        <w:t>Check whether output file contains information about calculated hash values. If everything is fine, place the output file memory_image_checksum.txt in the same location as the memory image.</w:t>
      </w:r>
    </w:p>
    <w:p w14:paraId="72655805" w14:textId="08E65E8A" w:rsidR="0091254F" w:rsidRPr="005526A3" w:rsidRDefault="0091254F" w:rsidP="004C20C8">
      <w:pPr>
        <w:pStyle w:val="Heading2"/>
        <w:rPr>
          <w:rFonts w:ascii="IBM Plex Sans" w:hAnsi="IBM Plex Sans"/>
          <w:rPrChange w:id="187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88" w:author="S Saraoudas" w:date="2021-06-08T18:28:00Z">
            <w:rPr/>
          </w:rPrChange>
        </w:rPr>
        <w:t xml:space="preserve">Compress and encrypt </w:t>
      </w:r>
    </w:p>
    <w:p w14:paraId="34EE9ED8" w14:textId="3B18D106" w:rsidR="0091254F" w:rsidRPr="005526A3" w:rsidRDefault="0091254F" w:rsidP="004C20C8">
      <w:pPr>
        <w:pStyle w:val="ListParagraph"/>
        <w:numPr>
          <w:ilvl w:val="0"/>
          <w:numId w:val="25"/>
        </w:numPr>
        <w:rPr>
          <w:rFonts w:ascii="IBM Plex Sans" w:hAnsi="IBM Plex Sans"/>
          <w:rPrChange w:id="189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90" w:author="S Saraoudas" w:date="2021-06-08T18:28:00Z">
            <w:rPr/>
          </w:rPrChange>
        </w:rPr>
        <w:t>Copy memory_image_checksum.txt to the same location where RAM capture is.</w:t>
      </w:r>
    </w:p>
    <w:p w14:paraId="6CF6D704" w14:textId="77777777" w:rsidR="00F11A22" w:rsidRPr="005526A3" w:rsidRDefault="005C34D1" w:rsidP="000120E8">
      <w:pPr>
        <w:pStyle w:val="ListParagraph"/>
        <w:numPr>
          <w:ilvl w:val="0"/>
          <w:numId w:val="25"/>
        </w:numPr>
        <w:jc w:val="left"/>
        <w:rPr>
          <w:rFonts w:ascii="IBM Plex Sans" w:hAnsi="IBM Plex Sans"/>
          <w:rPrChange w:id="191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192" w:author="S Saraoudas" w:date="2021-06-08T18:28:00Z">
            <w:rPr/>
          </w:rPrChange>
        </w:rPr>
        <w:t>Preferably use 7-zip</w:t>
      </w:r>
      <w:r w:rsidR="000120E8" w:rsidRPr="005526A3">
        <w:rPr>
          <w:rFonts w:ascii="IBM Plex Sans" w:hAnsi="IBM Plex Sans"/>
          <w:rPrChange w:id="193" w:author="S Saraoudas" w:date="2021-06-08T18:28:00Z">
            <w:rPr/>
          </w:rPrChange>
        </w:rPr>
        <w:t xml:space="preserve"> as compression and security are better than other tools. </w:t>
      </w:r>
      <w:r w:rsidRPr="005526A3">
        <w:rPr>
          <w:rFonts w:ascii="IBM Plex Sans" w:hAnsi="IBM Plex Sans"/>
          <w:rPrChange w:id="194" w:author="S Saraoudas" w:date="2021-06-08T18:28:00Z">
            <w:rPr/>
          </w:rPrChange>
        </w:rPr>
        <w:t xml:space="preserve">Run the command </w:t>
      </w:r>
    </w:p>
    <w:p w14:paraId="56B26679" w14:textId="77777777" w:rsidR="00F11A22" w:rsidRPr="005526A3" w:rsidRDefault="00F11A22" w:rsidP="00F11A22">
      <w:pPr>
        <w:pStyle w:val="command"/>
        <w:numPr>
          <w:ilvl w:val="0"/>
          <w:numId w:val="0"/>
        </w:numPr>
        <w:ind w:left="340"/>
        <w:rPr>
          <w:rFonts w:ascii="IBM Plex Sans" w:hAnsi="IBM Plex Sans"/>
          <w:rPrChange w:id="195" w:author="S Saraoudas" w:date="2021-06-08T18:28:00Z">
            <w:rPr>
              <w:rFonts w:ascii="Arial" w:hAnsi="Arial"/>
            </w:rPr>
          </w:rPrChange>
        </w:rPr>
      </w:pPr>
      <w:r w:rsidRPr="005526A3">
        <w:rPr>
          <w:rFonts w:ascii="IBM Plex Sans" w:hAnsi="IBM Plex Sans"/>
          <w:rPrChange w:id="196" w:author="S Saraoudas" w:date="2021-06-08T18:28:00Z">
            <w:rPr/>
          </w:rPrChange>
        </w:rPr>
        <w:t xml:space="preserve">$ </w:t>
      </w:r>
      <w:r w:rsidR="005C34D1" w:rsidRPr="005526A3">
        <w:rPr>
          <w:rFonts w:ascii="IBM Plex Sans" w:hAnsi="IBM Plex Sans"/>
          <w:rPrChange w:id="197" w:author="S Saraoudas" w:date="2021-06-08T18:28:00Z">
            <w:rPr/>
          </w:rPrChange>
        </w:rPr>
        <w:t xml:space="preserve">7z a -p </w:t>
      </w:r>
      <w:r w:rsidR="000120E8" w:rsidRPr="005526A3">
        <w:rPr>
          <w:rFonts w:ascii="IBM Plex Sans" w:hAnsi="IBM Plex Sans"/>
          <w:rPrChange w:id="198" w:author="S Saraoudas" w:date="2021-06-08T18:28:00Z">
            <w:rPr/>
          </w:rPrChange>
        </w:rPr>
        <w:t>&lt;name of compressed file&gt;</w:t>
      </w:r>
      <w:r w:rsidR="005C34D1" w:rsidRPr="005526A3">
        <w:rPr>
          <w:rFonts w:ascii="IBM Plex Sans" w:hAnsi="IBM Plex Sans"/>
          <w:rPrChange w:id="199" w:author="S Saraoudas" w:date="2021-06-08T18:28:00Z">
            <w:rPr/>
          </w:rPrChange>
        </w:rPr>
        <w:t xml:space="preserve">.7z </w:t>
      </w:r>
      <w:r w:rsidR="000120E8" w:rsidRPr="005526A3">
        <w:rPr>
          <w:rFonts w:ascii="IBM Plex Sans" w:hAnsi="IBM Plex Sans"/>
          <w:rPrChange w:id="200" w:author="S Saraoudas" w:date="2021-06-08T18:28:00Z">
            <w:rPr/>
          </w:rPrChange>
        </w:rPr>
        <w:t>&lt;</w:t>
      </w:r>
      <w:r w:rsidR="005C34D1" w:rsidRPr="005526A3">
        <w:rPr>
          <w:rFonts w:ascii="IBM Plex Sans" w:hAnsi="IBM Plex Sans"/>
          <w:rPrChange w:id="201" w:author="S Saraoudas" w:date="2021-06-08T18:28:00Z">
            <w:rPr/>
          </w:rPrChange>
        </w:rPr>
        <w:t>/path/to/F</w:t>
      </w:r>
      <w:r w:rsidR="000120E8" w:rsidRPr="005526A3">
        <w:rPr>
          <w:rFonts w:ascii="IBM Plex Sans" w:hAnsi="IBM Plex Sans"/>
          <w:rPrChange w:id="202" w:author="S Saraoudas" w:date="2021-06-08T18:28:00Z">
            <w:rPr/>
          </w:rPrChange>
        </w:rPr>
        <w:t>older to compress&gt;</w:t>
      </w:r>
    </w:p>
    <w:p w14:paraId="60D6E175" w14:textId="1512260C" w:rsidR="0091254F" w:rsidRPr="005526A3" w:rsidRDefault="000120E8" w:rsidP="000120E8">
      <w:pPr>
        <w:pStyle w:val="ListParagraph"/>
        <w:numPr>
          <w:ilvl w:val="0"/>
          <w:numId w:val="25"/>
        </w:numPr>
        <w:jc w:val="left"/>
        <w:rPr>
          <w:rFonts w:ascii="IBM Plex Sans" w:hAnsi="IBM Plex Sans"/>
          <w:rPrChange w:id="203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204" w:author="S Saraoudas" w:date="2021-06-08T18:28:00Z">
            <w:rPr/>
          </w:rPrChange>
        </w:rPr>
        <w:t xml:space="preserve">you will be asked for a password to set. Choose a complex password </w:t>
      </w:r>
      <w:r w:rsidR="0091254F" w:rsidRPr="005526A3">
        <w:rPr>
          <w:rFonts w:ascii="IBM Plex Sans" w:hAnsi="IBM Plex Sans"/>
          <w:rPrChange w:id="205" w:author="S Saraoudas" w:date="2021-06-08T18:28:00Z">
            <w:rPr/>
          </w:rPrChange>
        </w:rPr>
        <w:t>(</w:t>
      </w:r>
      <w:r w:rsidR="0091254F" w:rsidRPr="005526A3">
        <w:rPr>
          <w:rFonts w:ascii="IBM Plex Sans" w:hAnsi="IBM Plex Sans"/>
          <w:u w:val="single"/>
          <w:rPrChange w:id="206" w:author="S Saraoudas" w:date="2021-06-08T18:28:00Z">
            <w:rPr>
              <w:u w:val="single"/>
            </w:rPr>
          </w:rPrChange>
        </w:rPr>
        <w:t>16 characters, mixed case letters, numbers, and special symbols</w:t>
      </w:r>
      <w:r w:rsidR="0091254F" w:rsidRPr="005526A3">
        <w:rPr>
          <w:rFonts w:ascii="IBM Plex Sans" w:hAnsi="IBM Plex Sans"/>
          <w:rPrChange w:id="207" w:author="S Saraoudas" w:date="2021-06-08T18:28:00Z">
            <w:rPr/>
          </w:rPrChange>
        </w:rPr>
        <w:t>)</w:t>
      </w:r>
    </w:p>
    <w:p w14:paraId="3A6174AE" w14:textId="77777777" w:rsidR="000D5066" w:rsidRPr="005526A3" w:rsidRDefault="000120E8" w:rsidP="003558E5">
      <w:pPr>
        <w:pStyle w:val="ListParagraph"/>
        <w:numPr>
          <w:ilvl w:val="0"/>
          <w:numId w:val="25"/>
        </w:numPr>
        <w:jc w:val="left"/>
        <w:rPr>
          <w:rFonts w:ascii="IBM Plex Sans" w:hAnsi="IBM Plex Sans"/>
          <w:rPrChange w:id="208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209" w:author="S Saraoudas" w:date="2021-06-08T18:28:00Z">
            <w:rPr/>
          </w:rPrChange>
        </w:rPr>
        <w:t xml:space="preserve">Test the archive with the command </w:t>
      </w:r>
    </w:p>
    <w:p w14:paraId="2E943200" w14:textId="187263D1" w:rsidR="0091254F" w:rsidRPr="005526A3" w:rsidRDefault="000D5066" w:rsidP="000D5066">
      <w:pPr>
        <w:pStyle w:val="command"/>
        <w:numPr>
          <w:ilvl w:val="0"/>
          <w:numId w:val="0"/>
        </w:numPr>
        <w:ind w:left="340"/>
        <w:rPr>
          <w:rFonts w:ascii="IBM Plex Sans" w:hAnsi="IBM Plex Sans"/>
          <w:rPrChange w:id="210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211" w:author="S Saraoudas" w:date="2021-06-08T18:28:00Z">
            <w:rPr/>
          </w:rPrChange>
        </w:rPr>
        <w:t xml:space="preserve">$ </w:t>
      </w:r>
      <w:r w:rsidR="003558E5" w:rsidRPr="005526A3">
        <w:rPr>
          <w:rFonts w:ascii="IBM Plex Sans" w:hAnsi="IBM Plex Sans"/>
          <w:rPrChange w:id="212" w:author="S Saraoudas" w:date="2021-06-08T18:28:00Z">
            <w:rPr/>
          </w:rPrChange>
        </w:rPr>
        <w:t>7z t &lt;name of compressed file&gt;.7z</w:t>
      </w:r>
    </w:p>
    <w:p w14:paraId="064F0471" w14:textId="12248FB8" w:rsidR="0091254F" w:rsidRPr="005526A3" w:rsidRDefault="0091254F" w:rsidP="004C20C8">
      <w:pPr>
        <w:pStyle w:val="ListParagraph"/>
        <w:numPr>
          <w:ilvl w:val="0"/>
          <w:numId w:val="25"/>
        </w:numPr>
        <w:rPr>
          <w:rFonts w:ascii="IBM Plex Sans" w:hAnsi="IBM Plex Sans"/>
          <w:rPrChange w:id="213" w:author="S Saraoudas" w:date="2021-06-08T18:28:00Z">
            <w:rPr/>
          </w:rPrChange>
        </w:rPr>
      </w:pPr>
      <w:r w:rsidRPr="005526A3">
        <w:rPr>
          <w:rFonts w:ascii="IBM Plex Sans" w:hAnsi="IBM Plex Sans"/>
          <w:u w:val="single"/>
          <w:rPrChange w:id="214" w:author="S Saraoudas" w:date="2021-06-08T18:28:00Z">
            <w:rPr>
              <w:u w:val="single"/>
            </w:rPr>
          </w:rPrChange>
        </w:rPr>
        <w:t>If archive testing was successful, encryption was successful.</w:t>
      </w:r>
      <w:r w:rsidRPr="005526A3">
        <w:rPr>
          <w:rFonts w:ascii="IBM Plex Sans" w:hAnsi="IBM Plex Sans"/>
          <w:rPrChange w:id="215" w:author="S Saraoudas" w:date="2021-06-08T18:28:00Z">
            <w:rPr/>
          </w:rPrChange>
        </w:rPr>
        <w:t xml:space="preserve"> Original file should be securely wiped, using your organization approved method.</w:t>
      </w:r>
    </w:p>
    <w:p w14:paraId="206A1FBF" w14:textId="2FFACCBA" w:rsidR="0091254F" w:rsidRPr="005526A3" w:rsidRDefault="000F4AC7" w:rsidP="004C20C8">
      <w:pPr>
        <w:pStyle w:val="Heading2"/>
        <w:rPr>
          <w:rFonts w:ascii="IBM Plex Sans" w:hAnsi="IBM Plex Sans"/>
          <w:rPrChange w:id="216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217" w:author="S Saraoudas" w:date="2021-06-08T18:28:00Z">
            <w:rPr/>
          </w:rPrChange>
        </w:rPr>
        <w:t>Delivering file to I</w:t>
      </w:r>
      <w:r w:rsidR="0091254F" w:rsidRPr="005526A3">
        <w:rPr>
          <w:rFonts w:ascii="IBM Plex Sans" w:hAnsi="IBM Plex Sans"/>
          <w:rPrChange w:id="218" w:author="S Saraoudas" w:date="2021-06-08T18:28:00Z">
            <w:rPr/>
          </w:rPrChange>
        </w:rPr>
        <w:t>R</w:t>
      </w:r>
    </w:p>
    <w:p w14:paraId="0DE18865" w14:textId="0DA76607" w:rsidR="001E333A" w:rsidRPr="005526A3" w:rsidRDefault="0091254F" w:rsidP="004C20C8">
      <w:pPr>
        <w:pStyle w:val="ListParagraph"/>
        <w:numPr>
          <w:ilvl w:val="0"/>
          <w:numId w:val="24"/>
        </w:numPr>
        <w:rPr>
          <w:rFonts w:ascii="IBM Plex Sans" w:hAnsi="IBM Plex Sans"/>
          <w:rPrChange w:id="219" w:author="S Saraoudas" w:date="2021-06-08T18:28:00Z">
            <w:rPr/>
          </w:rPrChange>
        </w:rPr>
      </w:pPr>
      <w:r w:rsidRPr="005526A3">
        <w:rPr>
          <w:rFonts w:ascii="IBM Plex Sans" w:hAnsi="IBM Plex Sans"/>
          <w:rPrChange w:id="220" w:author="S Saraoudas" w:date="2021-06-08T18:28:00Z">
            <w:rPr/>
          </w:rPrChange>
        </w:rPr>
        <w:t>Compressed archive and text file</w:t>
      </w:r>
      <w:r w:rsidR="000F4AC7" w:rsidRPr="005526A3">
        <w:rPr>
          <w:rFonts w:ascii="IBM Plex Sans" w:hAnsi="IBM Plex Sans"/>
          <w:rPrChange w:id="221" w:author="S Saraoudas" w:date="2021-06-08T18:28:00Z">
            <w:rPr/>
          </w:rPrChange>
        </w:rPr>
        <w:t xml:space="preserve"> are ready for delivery to IBM </w:t>
      </w:r>
      <w:r w:rsidR="000D5066" w:rsidRPr="005526A3">
        <w:rPr>
          <w:rFonts w:ascii="IBM Plex Sans" w:hAnsi="IBM Plex Sans"/>
          <w:rPrChange w:id="222" w:author="S Saraoudas" w:date="2021-06-08T18:28:00Z">
            <w:rPr/>
          </w:rPrChange>
        </w:rPr>
        <w:t xml:space="preserve">X-Force </w:t>
      </w:r>
      <w:r w:rsidR="000F4AC7" w:rsidRPr="005526A3">
        <w:rPr>
          <w:rFonts w:ascii="IBM Plex Sans" w:hAnsi="IBM Plex Sans"/>
          <w:rPrChange w:id="223" w:author="S Saraoudas" w:date="2021-06-08T18:28:00Z">
            <w:rPr/>
          </w:rPrChange>
        </w:rPr>
        <w:t>I</w:t>
      </w:r>
      <w:r w:rsidRPr="005526A3">
        <w:rPr>
          <w:rFonts w:ascii="IBM Plex Sans" w:hAnsi="IBM Plex Sans"/>
          <w:rPrChange w:id="224" w:author="S Saraoudas" w:date="2021-06-08T18:28:00Z">
            <w:rPr/>
          </w:rPrChange>
        </w:rPr>
        <w:t xml:space="preserve">R team via agreed method of delivery. </w:t>
      </w:r>
    </w:p>
    <w:p w14:paraId="5DF9F768" w14:textId="6077BC70" w:rsidR="000F4AC7" w:rsidRPr="005526A3" w:rsidRDefault="0091254F" w:rsidP="000F4AC7">
      <w:pPr>
        <w:pStyle w:val="ListParagraph"/>
        <w:numPr>
          <w:ilvl w:val="0"/>
          <w:numId w:val="24"/>
        </w:numPr>
        <w:rPr>
          <w:rFonts w:ascii="IBM Plex Sans" w:hAnsi="IBM Plex Sans"/>
          <w:rPrChange w:id="225" w:author="S Saraoudas" w:date="2021-06-08T18:28:00Z">
            <w:rPr/>
          </w:rPrChange>
        </w:rPr>
      </w:pPr>
      <w:r w:rsidRPr="005526A3">
        <w:rPr>
          <w:rFonts w:ascii="IBM Plex Sans" w:hAnsi="IBM Plex Sans"/>
          <w:u w:val="single"/>
          <w:rPrChange w:id="226" w:author="S Saraoudas" w:date="2021-06-08T18:28:00Z">
            <w:rPr>
              <w:u w:val="single"/>
            </w:rPr>
          </w:rPrChange>
        </w:rPr>
        <w:t>Share complex password</w:t>
      </w:r>
      <w:r w:rsidRPr="005526A3">
        <w:rPr>
          <w:rFonts w:ascii="IBM Plex Sans" w:hAnsi="IBM Plex Sans"/>
          <w:rPrChange w:id="227" w:author="S Saraoudas" w:date="2021-06-08T18:28:00Z">
            <w:rPr/>
          </w:rPrChange>
        </w:rPr>
        <w:t xml:space="preserve"> u</w:t>
      </w:r>
      <w:r w:rsidR="000F4AC7" w:rsidRPr="005526A3">
        <w:rPr>
          <w:rFonts w:ascii="IBM Plex Sans" w:hAnsi="IBM Plex Sans"/>
          <w:rPrChange w:id="228" w:author="S Saraoudas" w:date="2021-06-08T18:28:00Z">
            <w:rPr/>
          </w:rPrChange>
        </w:rPr>
        <w:t xml:space="preserve">sed to for encryption with IBM </w:t>
      </w:r>
      <w:r w:rsidR="000D5066" w:rsidRPr="005526A3">
        <w:rPr>
          <w:rFonts w:ascii="IBM Plex Sans" w:hAnsi="IBM Plex Sans"/>
          <w:rPrChange w:id="229" w:author="S Saraoudas" w:date="2021-06-08T18:28:00Z">
            <w:rPr/>
          </w:rPrChange>
        </w:rPr>
        <w:t xml:space="preserve">X-Force </w:t>
      </w:r>
      <w:r w:rsidR="000F4AC7" w:rsidRPr="005526A3">
        <w:rPr>
          <w:rFonts w:ascii="IBM Plex Sans" w:hAnsi="IBM Plex Sans"/>
          <w:rPrChange w:id="230" w:author="S Saraoudas" w:date="2021-06-08T18:28:00Z">
            <w:rPr/>
          </w:rPrChange>
        </w:rPr>
        <w:t>I</w:t>
      </w:r>
      <w:r w:rsidRPr="005526A3">
        <w:rPr>
          <w:rFonts w:ascii="IBM Plex Sans" w:hAnsi="IBM Plex Sans"/>
          <w:rPrChange w:id="231" w:author="S Saraoudas" w:date="2021-06-08T18:28:00Z">
            <w:rPr/>
          </w:rPrChange>
        </w:rPr>
        <w:t xml:space="preserve">R team </w:t>
      </w:r>
      <w:r w:rsidRPr="005526A3">
        <w:rPr>
          <w:rFonts w:ascii="IBM Plex Sans" w:hAnsi="IBM Plex Sans"/>
          <w:u w:val="single"/>
          <w:rPrChange w:id="232" w:author="S Saraoudas" w:date="2021-06-08T18:28:00Z">
            <w:rPr>
              <w:u w:val="single"/>
            </w:rPr>
          </w:rPrChange>
        </w:rPr>
        <w:t>using different communication channel</w:t>
      </w:r>
      <w:r w:rsidRPr="005526A3">
        <w:rPr>
          <w:rFonts w:ascii="IBM Plex Sans" w:hAnsi="IBM Plex Sans"/>
          <w:rPrChange w:id="233" w:author="S Saraoudas" w:date="2021-06-08T18:28:00Z">
            <w:rPr/>
          </w:rPrChange>
        </w:rPr>
        <w:t xml:space="preserve"> then used to share forensic image.</w:t>
      </w:r>
    </w:p>
    <w:p w14:paraId="1AA6204E" w14:textId="77777777" w:rsidR="005E4C17" w:rsidRPr="005526A3" w:rsidRDefault="005E4C17" w:rsidP="004C20C8">
      <w:pPr>
        <w:rPr>
          <w:rFonts w:ascii="IBM Plex Sans" w:hAnsi="IBM Plex Sans"/>
          <w:rPrChange w:id="234" w:author="S Saraoudas" w:date="2021-06-08T18:28:00Z">
            <w:rPr/>
          </w:rPrChange>
        </w:rPr>
      </w:pPr>
    </w:p>
    <w:sectPr w:rsidR="005E4C17" w:rsidRPr="005526A3" w:rsidSect="007130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D2E6E" w14:textId="77777777" w:rsidR="00576EB2" w:rsidRDefault="00576EB2" w:rsidP="007D5759">
      <w:pPr>
        <w:spacing w:after="0" w:line="240" w:lineRule="auto"/>
      </w:pPr>
      <w:r>
        <w:separator/>
      </w:r>
    </w:p>
  </w:endnote>
  <w:endnote w:type="continuationSeparator" w:id="0">
    <w:p w14:paraId="5CE38A1F" w14:textId="77777777" w:rsidR="00576EB2" w:rsidRDefault="00576EB2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F5E02" w14:textId="77777777" w:rsidR="00990439" w:rsidRDefault="009904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942DC" w14:textId="6C074433" w:rsidR="007D5759" w:rsidRPr="00771E9B" w:rsidRDefault="0041417E" w:rsidP="00AE4AF7">
    <w:pPr>
      <w:pStyle w:val="Footer"/>
      <w:tabs>
        <w:tab w:val="clear" w:pos="4320"/>
        <w:tab w:val="clear" w:pos="8640"/>
        <w:tab w:val="center" w:pos="4962"/>
        <w:tab w:val="right" w:pos="9923"/>
      </w:tabs>
      <w:rPr>
        <w:rFonts w:ascii="IBM Plex Sans" w:hAnsi="IBM Plex Sans"/>
        <w:rPrChange w:id="251" w:author="S Saraoudas" w:date="2021-06-08T18:28:00Z">
          <w:rPr/>
        </w:rPrChange>
      </w:rPr>
    </w:pPr>
    <w:del w:id="252" w:author="S Saraoudas" w:date="2021-06-08T18:28:00Z">
      <w:r w:rsidRPr="00771E9B" w:rsidDel="00771E9B">
        <w:rPr>
          <w:rFonts w:ascii="IBM Plex Sans" w:hAnsi="IBM Plex Sans"/>
          <w:rPrChange w:id="253" w:author="S Saraoudas" w:date="2021-06-08T18:28:00Z">
            <w:rPr/>
          </w:rPrChange>
        </w:rPr>
        <w:delText>V202012</w:delText>
      </w:r>
      <w:r w:rsidR="00E146E9" w:rsidRPr="00771E9B" w:rsidDel="00771E9B">
        <w:rPr>
          <w:rFonts w:ascii="IBM Plex Sans" w:hAnsi="IBM Plex Sans"/>
          <w:rPrChange w:id="254" w:author="S Saraoudas" w:date="2021-06-08T18:28:00Z">
            <w:rPr/>
          </w:rPrChange>
        </w:rPr>
        <w:delText>22</w:delText>
      </w:r>
    </w:del>
    <w:ins w:id="255" w:author="S Saraoudas" w:date="2021-06-08T18:28:00Z">
      <w:r w:rsidR="00771E9B" w:rsidRPr="00771E9B">
        <w:rPr>
          <w:rFonts w:ascii="IBM Plex Sans" w:hAnsi="IBM Plex Sans"/>
          <w:rPrChange w:id="256" w:author="S Saraoudas" w:date="2021-06-08T18:28:00Z">
            <w:rPr/>
          </w:rPrChange>
        </w:rPr>
        <w:t>V202</w:t>
      </w:r>
      <w:r w:rsidR="00771E9B">
        <w:rPr>
          <w:rFonts w:ascii="IBM Plex Sans" w:hAnsi="IBM Plex Sans"/>
        </w:rPr>
        <w:t>10608</w:t>
      </w:r>
    </w:ins>
    <w:r w:rsidR="00F94F13" w:rsidRPr="00771E9B">
      <w:rPr>
        <w:rFonts w:ascii="IBM Plex Sans" w:hAnsi="IBM Plex Sans"/>
        <w:rPrChange w:id="257" w:author="S Saraoudas" w:date="2021-06-08T18:28:00Z">
          <w:rPr/>
        </w:rPrChange>
      </w:rPr>
      <w:tab/>
    </w:r>
    <w:r w:rsidR="00F94F13" w:rsidRPr="00771E9B">
      <w:rPr>
        <w:rFonts w:ascii="IBM Plex Sans" w:hAnsi="IBM Plex Sans"/>
        <w:rPrChange w:id="258" w:author="S Saraoudas" w:date="2021-06-08T18:28:00Z">
          <w:rPr/>
        </w:rPrChange>
      </w:rPr>
      <w:fldChar w:fldCharType="begin"/>
    </w:r>
    <w:r w:rsidR="00F94F13" w:rsidRPr="00771E9B">
      <w:rPr>
        <w:rFonts w:ascii="IBM Plex Sans" w:hAnsi="IBM Plex Sans"/>
        <w:rPrChange w:id="259" w:author="S Saraoudas" w:date="2021-06-08T18:28:00Z">
          <w:rPr/>
        </w:rPrChange>
      </w:rPr>
      <w:instrText xml:space="preserve"> PAGE   \* MERGEFORMAT </w:instrText>
    </w:r>
    <w:r w:rsidR="00F94F13" w:rsidRPr="00771E9B">
      <w:rPr>
        <w:rFonts w:ascii="IBM Plex Sans" w:hAnsi="IBM Plex Sans"/>
        <w:rPrChange w:id="260" w:author="S Saraoudas" w:date="2021-06-08T18:28:00Z">
          <w:rPr/>
        </w:rPrChange>
      </w:rPr>
      <w:fldChar w:fldCharType="separate"/>
    </w:r>
    <w:r w:rsidR="00647D25" w:rsidRPr="00771E9B">
      <w:rPr>
        <w:rFonts w:ascii="IBM Plex Sans" w:hAnsi="IBM Plex Sans"/>
        <w:noProof/>
        <w:rPrChange w:id="261" w:author="S Saraoudas" w:date="2021-06-08T18:28:00Z">
          <w:rPr>
            <w:noProof/>
          </w:rPr>
        </w:rPrChange>
      </w:rPr>
      <w:t>2</w:t>
    </w:r>
    <w:r w:rsidR="00F94F13" w:rsidRPr="00771E9B">
      <w:rPr>
        <w:rFonts w:ascii="IBM Plex Sans" w:hAnsi="IBM Plex Sans"/>
        <w:rPrChange w:id="262" w:author="S Saraoudas" w:date="2021-06-08T18:28:00Z">
          <w:rPr/>
        </w:rPrChange>
      </w:rPr>
      <w:fldChar w:fldCharType="end"/>
    </w:r>
    <w:r w:rsidR="00F94F13" w:rsidRPr="00771E9B">
      <w:rPr>
        <w:rFonts w:ascii="IBM Plex Sans" w:hAnsi="IBM Plex Sans"/>
        <w:rPrChange w:id="263" w:author="S Saraoudas" w:date="2021-06-08T18:28:00Z">
          <w:rPr/>
        </w:rPrChange>
      </w:rPr>
      <w:t>/</w:t>
    </w:r>
    <w:r w:rsidR="00243BF9" w:rsidRPr="00771E9B">
      <w:rPr>
        <w:rFonts w:ascii="IBM Plex Sans" w:hAnsi="IBM Plex Sans"/>
        <w:rPrChange w:id="264" w:author="S Saraoudas" w:date="2021-06-08T18:28:00Z">
          <w:rPr/>
        </w:rPrChange>
      </w:rPr>
      <w:fldChar w:fldCharType="begin"/>
    </w:r>
    <w:r w:rsidR="00243BF9" w:rsidRPr="00771E9B">
      <w:rPr>
        <w:rFonts w:ascii="IBM Plex Sans" w:hAnsi="IBM Plex Sans"/>
        <w:rPrChange w:id="265" w:author="S Saraoudas" w:date="2021-06-08T18:28:00Z">
          <w:rPr/>
        </w:rPrChange>
      </w:rPr>
      <w:instrText xml:space="preserve"> NUMPAGES   \* MERGEFORMAT </w:instrText>
    </w:r>
    <w:r w:rsidR="00243BF9" w:rsidRPr="00771E9B">
      <w:rPr>
        <w:rFonts w:ascii="IBM Plex Sans" w:hAnsi="IBM Plex Sans"/>
        <w:rPrChange w:id="266" w:author="S Saraoudas" w:date="2021-06-08T18:28:00Z">
          <w:rPr>
            <w:noProof/>
          </w:rPr>
        </w:rPrChange>
      </w:rPr>
      <w:fldChar w:fldCharType="separate"/>
    </w:r>
    <w:r w:rsidR="00647D25" w:rsidRPr="00771E9B">
      <w:rPr>
        <w:rFonts w:ascii="IBM Plex Sans" w:hAnsi="IBM Plex Sans"/>
        <w:noProof/>
        <w:rPrChange w:id="267" w:author="S Saraoudas" w:date="2021-06-08T18:28:00Z">
          <w:rPr>
            <w:noProof/>
          </w:rPr>
        </w:rPrChange>
      </w:rPr>
      <w:t>2</w:t>
    </w:r>
    <w:r w:rsidR="00243BF9" w:rsidRPr="00771E9B">
      <w:rPr>
        <w:rFonts w:ascii="IBM Plex Sans" w:hAnsi="IBM Plex Sans"/>
        <w:noProof/>
        <w:rPrChange w:id="268" w:author="S Saraoudas" w:date="2021-06-08T18:28:00Z">
          <w:rPr>
            <w:noProof/>
          </w:rPr>
        </w:rPrChange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B04EC" w14:textId="77777777" w:rsidR="00990439" w:rsidRDefault="00990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C68CE" w14:textId="77777777" w:rsidR="00576EB2" w:rsidRDefault="00576EB2" w:rsidP="007D5759">
      <w:pPr>
        <w:spacing w:after="0" w:line="240" w:lineRule="auto"/>
      </w:pPr>
      <w:r>
        <w:separator/>
      </w:r>
    </w:p>
  </w:footnote>
  <w:footnote w:type="continuationSeparator" w:id="0">
    <w:p w14:paraId="731210FE" w14:textId="77777777" w:rsidR="00576EB2" w:rsidRDefault="00576EB2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76FA9" w14:textId="77777777" w:rsidR="00990439" w:rsidRDefault="009904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CB3F" w14:textId="4DA3BA9A" w:rsidR="007D5759" w:rsidRPr="00990439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="IBM Plex Sans" w:hAnsi="IBM Plex Sans"/>
        <w:rPrChange w:id="235" w:author="S Saraoudas" w:date="2021-06-08T18:27:00Z">
          <w:rPr/>
        </w:rPrChange>
      </w:rPr>
    </w:pPr>
    <w:r w:rsidRPr="00990439">
      <w:rPr>
        <w:rFonts w:ascii="IBM Plex Sans" w:hAnsi="IBM Plex Sans"/>
        <w:rPrChange w:id="236" w:author="S Saraoudas" w:date="2021-06-08T18:27:00Z">
          <w:rPr/>
        </w:rPrChange>
      </w:rPr>
      <w:t>IBM</w:t>
    </w:r>
    <w:ins w:id="237" w:author="S Saraoudas" w:date="2021-06-08T18:27:00Z">
      <w:r w:rsidR="00990439" w:rsidRPr="00990439">
        <w:rPr>
          <w:rFonts w:ascii="IBM Plex Sans" w:hAnsi="IBM Plex Sans"/>
          <w:rPrChange w:id="238" w:author="S Saraoudas" w:date="2021-06-08T18:27:00Z">
            <w:rPr/>
          </w:rPrChange>
        </w:rPr>
        <w:t xml:space="preserve"> Security</w:t>
      </w:r>
    </w:ins>
    <w:r w:rsidRPr="00990439">
      <w:rPr>
        <w:rFonts w:ascii="IBM Plex Sans" w:hAnsi="IBM Plex Sans"/>
        <w:rPrChange w:id="239" w:author="S Saraoudas" w:date="2021-06-08T18:27:00Z">
          <w:rPr/>
        </w:rPrChange>
      </w:rPr>
      <w:t xml:space="preserve"> </w:t>
    </w:r>
    <w:r w:rsidR="00C94DDC" w:rsidRPr="00990439">
      <w:rPr>
        <w:rFonts w:ascii="IBM Plex Sans" w:hAnsi="IBM Plex Sans"/>
        <w:rPrChange w:id="240" w:author="S Saraoudas" w:date="2021-06-08T18:27:00Z">
          <w:rPr/>
        </w:rPrChange>
      </w:rPr>
      <w:t xml:space="preserve">X-Force </w:t>
    </w:r>
    <w:r w:rsidR="007626B5" w:rsidRPr="00990439">
      <w:rPr>
        <w:rFonts w:ascii="IBM Plex Sans" w:hAnsi="IBM Plex Sans"/>
        <w:rPrChange w:id="241" w:author="S Saraoudas" w:date="2021-06-08T18:27:00Z">
          <w:rPr/>
        </w:rPrChange>
      </w:rPr>
      <w:t>IR</w:t>
    </w:r>
    <w:r w:rsidRPr="00990439">
      <w:rPr>
        <w:rFonts w:ascii="IBM Plex Sans" w:hAnsi="IBM Plex Sans"/>
        <w:rPrChange w:id="242" w:author="S Saraoudas" w:date="2021-06-08T18:27:00Z">
          <w:rPr/>
        </w:rPrChange>
      </w:rPr>
      <w:tab/>
    </w:r>
    <w:r w:rsidR="004B55E1" w:rsidRPr="00990439">
      <w:rPr>
        <w:rFonts w:ascii="IBM Plex Sans" w:hAnsi="IBM Plex Sans"/>
        <w:rPrChange w:id="243" w:author="S Saraoudas" w:date="2021-06-08T18:27:00Z">
          <w:rPr/>
        </w:rPrChange>
      </w:rPr>
      <w:tab/>
    </w:r>
    <w:r w:rsidR="00243BF9" w:rsidRPr="00990439">
      <w:rPr>
        <w:rFonts w:ascii="IBM Plex Sans" w:hAnsi="IBM Plex Sans"/>
        <w:rPrChange w:id="244" w:author="S Saraoudas" w:date="2021-06-08T18:27:00Z">
          <w:rPr/>
        </w:rPrChange>
      </w:rPr>
      <w:fldChar w:fldCharType="begin"/>
    </w:r>
    <w:r w:rsidR="00243BF9" w:rsidRPr="00990439">
      <w:rPr>
        <w:rFonts w:ascii="IBM Plex Sans" w:hAnsi="IBM Plex Sans"/>
        <w:rPrChange w:id="245" w:author="S Saraoudas" w:date="2021-06-08T18:27:00Z">
          <w:rPr/>
        </w:rPrChange>
      </w:rPr>
      <w:instrText xml:space="preserve"> TITLE   \* MERGEFORMAT </w:instrText>
    </w:r>
    <w:r w:rsidR="00243BF9" w:rsidRPr="00990439">
      <w:rPr>
        <w:rFonts w:ascii="IBM Plex Sans" w:hAnsi="IBM Plex Sans"/>
        <w:rPrChange w:id="246" w:author="S Saraoudas" w:date="2021-06-08T18:27:00Z">
          <w:rPr/>
        </w:rPrChange>
      </w:rPr>
      <w:fldChar w:fldCharType="separate"/>
    </w:r>
    <w:ins w:id="247" w:author="S Saraoudas" w:date="2021-06-08T18:36:00Z">
      <w:r w:rsidR="003B5307">
        <w:rPr>
          <w:rFonts w:ascii="IBM Plex Sans" w:hAnsi="IBM Plex Sans"/>
        </w:rPr>
        <w:t>Linux RAM capture instruction</w:t>
      </w:r>
    </w:ins>
    <w:del w:id="248" w:author="S Saraoudas" w:date="2021-06-08T18:29:00Z">
      <w:r w:rsidR="00F3689B" w:rsidRPr="00990439" w:rsidDel="008C36FB">
        <w:rPr>
          <w:rFonts w:ascii="IBM Plex Sans" w:hAnsi="IBM Plex Sans"/>
          <w:rPrChange w:id="249" w:author="S Saraoudas" w:date="2021-06-08T18:27:00Z">
            <w:rPr/>
          </w:rPrChange>
        </w:rPr>
        <w:delText>Linux RAM capture instruction</w:delText>
      </w:r>
    </w:del>
    <w:r w:rsidR="00243BF9" w:rsidRPr="00990439">
      <w:rPr>
        <w:rFonts w:ascii="IBM Plex Sans" w:hAnsi="IBM Plex Sans"/>
        <w:rPrChange w:id="250" w:author="S Saraoudas" w:date="2021-06-08T18:27:00Z">
          <w:rPr/>
        </w:rPrChange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FE826" w14:textId="77777777" w:rsidR="00990439" w:rsidRDefault="009904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649"/>
    <w:multiLevelType w:val="hybridMultilevel"/>
    <w:tmpl w:val="A5AC2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1415A"/>
    <w:multiLevelType w:val="hybridMultilevel"/>
    <w:tmpl w:val="C6F2A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E170E"/>
    <w:multiLevelType w:val="multilevel"/>
    <w:tmpl w:val="CF56AEBC"/>
    <w:numStyleLink w:val="ListStyle"/>
  </w:abstractNum>
  <w:abstractNum w:abstractNumId="5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A3AE1"/>
    <w:multiLevelType w:val="multilevel"/>
    <w:tmpl w:val="CF56AEBC"/>
    <w:numStyleLink w:val="ListStyle"/>
  </w:abstractNum>
  <w:abstractNum w:abstractNumId="8" w15:restartNumberingAfterBreak="0">
    <w:nsid w:val="2A7D25E7"/>
    <w:multiLevelType w:val="multilevel"/>
    <w:tmpl w:val="CF56AEBC"/>
    <w:numStyleLink w:val="ListStyle"/>
  </w:abstractNum>
  <w:abstractNum w:abstractNumId="9" w15:restartNumberingAfterBreak="0">
    <w:nsid w:val="2BA80813"/>
    <w:multiLevelType w:val="hybridMultilevel"/>
    <w:tmpl w:val="F050B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9A24C01"/>
    <w:multiLevelType w:val="hybridMultilevel"/>
    <w:tmpl w:val="BAB2F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C4549A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11F5248"/>
    <w:multiLevelType w:val="multilevel"/>
    <w:tmpl w:val="CF56AEBC"/>
    <w:numStyleLink w:val="ListStyle"/>
  </w:abstractNum>
  <w:abstractNum w:abstractNumId="20" w15:restartNumberingAfterBreak="0">
    <w:nsid w:val="512070E4"/>
    <w:multiLevelType w:val="multilevel"/>
    <w:tmpl w:val="CF56AEBC"/>
    <w:numStyleLink w:val="ListStyle"/>
  </w:abstractNum>
  <w:abstractNum w:abstractNumId="21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72D4A"/>
    <w:multiLevelType w:val="hybridMultilevel"/>
    <w:tmpl w:val="5148B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92CF5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95C4F3F"/>
    <w:multiLevelType w:val="multilevel"/>
    <w:tmpl w:val="CF56AEBC"/>
    <w:numStyleLink w:val="ListStyle"/>
  </w:abstractNum>
  <w:abstractNum w:abstractNumId="26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3583D60"/>
    <w:multiLevelType w:val="multilevel"/>
    <w:tmpl w:val="CF56AEBC"/>
    <w:numStyleLink w:val="ListStyle"/>
  </w:abstractNum>
  <w:abstractNum w:abstractNumId="29" w15:restartNumberingAfterBreak="0">
    <w:nsid w:val="75951911"/>
    <w:multiLevelType w:val="multilevel"/>
    <w:tmpl w:val="CF56AEBC"/>
    <w:numStyleLink w:val="ListStyle"/>
  </w:abstractNum>
  <w:abstractNum w:abstractNumId="30" w15:restartNumberingAfterBreak="0">
    <w:nsid w:val="7A6C668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E6F43C5"/>
    <w:multiLevelType w:val="multilevel"/>
    <w:tmpl w:val="CF56AEBC"/>
    <w:numStyleLink w:val="ListStyle"/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27"/>
  </w:num>
  <w:num w:numId="6">
    <w:abstractNumId w:val="7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9"/>
  </w:num>
  <w:num w:numId="8">
    <w:abstractNumId w:val="13"/>
  </w:num>
  <w:num w:numId="9">
    <w:abstractNumId w:val="12"/>
  </w:num>
  <w:num w:numId="10">
    <w:abstractNumId w:val="26"/>
  </w:num>
  <w:num w:numId="11">
    <w:abstractNumId w:val="18"/>
  </w:num>
  <w:num w:numId="12">
    <w:abstractNumId w:val="29"/>
  </w:num>
  <w:num w:numId="13">
    <w:abstractNumId w:val="5"/>
  </w:num>
  <w:num w:numId="14">
    <w:abstractNumId w:val="20"/>
  </w:num>
  <w:num w:numId="15">
    <w:abstractNumId w:val="16"/>
  </w:num>
  <w:num w:numId="16">
    <w:abstractNumId w:val="31"/>
  </w:num>
  <w:num w:numId="17">
    <w:abstractNumId w:val="11"/>
  </w:num>
  <w:num w:numId="18">
    <w:abstractNumId w:val="4"/>
  </w:num>
  <w:num w:numId="19">
    <w:abstractNumId w:val="10"/>
  </w:num>
  <w:num w:numId="20">
    <w:abstractNumId w:val="8"/>
  </w:num>
  <w:num w:numId="21">
    <w:abstractNumId w:val="21"/>
  </w:num>
  <w:num w:numId="22">
    <w:abstractNumId w:val="25"/>
  </w:num>
  <w:num w:numId="23">
    <w:abstractNumId w:val="24"/>
  </w:num>
  <w:num w:numId="24">
    <w:abstractNumId w:val="28"/>
  </w:num>
  <w:num w:numId="25">
    <w:abstractNumId w:val="15"/>
  </w:num>
  <w:num w:numId="26">
    <w:abstractNumId w:val="0"/>
  </w:num>
  <w:num w:numId="27">
    <w:abstractNumId w:val="23"/>
  </w:num>
  <w:num w:numId="28">
    <w:abstractNumId w:val="17"/>
  </w:num>
  <w:num w:numId="29">
    <w:abstractNumId w:val="22"/>
  </w:num>
  <w:num w:numId="30">
    <w:abstractNumId w:val="9"/>
  </w:num>
  <w:num w:numId="31">
    <w:abstractNumId w:val="3"/>
  </w:num>
  <w:num w:numId="32">
    <w:abstractNumId w:val="30"/>
  </w:num>
  <w:num w:numId="3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 Saraoudas">
    <w15:presenceInfo w15:providerId="None" w15:userId="S Saraoud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120E8"/>
    <w:rsid w:val="00036961"/>
    <w:rsid w:val="00060D2A"/>
    <w:rsid w:val="00086059"/>
    <w:rsid w:val="000A11F7"/>
    <w:rsid w:val="000B0082"/>
    <w:rsid w:val="000C029C"/>
    <w:rsid w:val="000C177C"/>
    <w:rsid w:val="000D5066"/>
    <w:rsid w:val="000E6953"/>
    <w:rsid w:val="000F20C9"/>
    <w:rsid w:val="000F4AC7"/>
    <w:rsid w:val="001121C5"/>
    <w:rsid w:val="00132E47"/>
    <w:rsid w:val="00151205"/>
    <w:rsid w:val="00157337"/>
    <w:rsid w:val="001B3BD8"/>
    <w:rsid w:val="001B4795"/>
    <w:rsid w:val="001B63B9"/>
    <w:rsid w:val="001E03FD"/>
    <w:rsid w:val="001E333A"/>
    <w:rsid w:val="001E47D0"/>
    <w:rsid w:val="001F486B"/>
    <w:rsid w:val="002063D8"/>
    <w:rsid w:val="002219E4"/>
    <w:rsid w:val="00226B13"/>
    <w:rsid w:val="00241A4E"/>
    <w:rsid w:val="00243BF9"/>
    <w:rsid w:val="002860BE"/>
    <w:rsid w:val="002E7A99"/>
    <w:rsid w:val="003127E2"/>
    <w:rsid w:val="00341DF2"/>
    <w:rsid w:val="003558E5"/>
    <w:rsid w:val="00381609"/>
    <w:rsid w:val="00397389"/>
    <w:rsid w:val="003B5307"/>
    <w:rsid w:val="003B6D81"/>
    <w:rsid w:val="003E0B86"/>
    <w:rsid w:val="003E2999"/>
    <w:rsid w:val="003E641B"/>
    <w:rsid w:val="0041417E"/>
    <w:rsid w:val="00416078"/>
    <w:rsid w:val="00434167"/>
    <w:rsid w:val="0044040E"/>
    <w:rsid w:val="004A5DB4"/>
    <w:rsid w:val="004B55E1"/>
    <w:rsid w:val="004C20C8"/>
    <w:rsid w:val="004D1F33"/>
    <w:rsid w:val="004D6B3D"/>
    <w:rsid w:val="004E0C75"/>
    <w:rsid w:val="004F0B36"/>
    <w:rsid w:val="00500017"/>
    <w:rsid w:val="0050339E"/>
    <w:rsid w:val="005526A3"/>
    <w:rsid w:val="00561B60"/>
    <w:rsid w:val="00563813"/>
    <w:rsid w:val="00576EB2"/>
    <w:rsid w:val="005C34D1"/>
    <w:rsid w:val="005E4C17"/>
    <w:rsid w:val="00624A63"/>
    <w:rsid w:val="00647D25"/>
    <w:rsid w:val="006517E6"/>
    <w:rsid w:val="00690E1D"/>
    <w:rsid w:val="00695C09"/>
    <w:rsid w:val="006B174C"/>
    <w:rsid w:val="006D18C9"/>
    <w:rsid w:val="006E7533"/>
    <w:rsid w:val="00706139"/>
    <w:rsid w:val="00713008"/>
    <w:rsid w:val="007626B5"/>
    <w:rsid w:val="00771E9B"/>
    <w:rsid w:val="007D4AC2"/>
    <w:rsid w:val="007D5759"/>
    <w:rsid w:val="008002D2"/>
    <w:rsid w:val="0080524C"/>
    <w:rsid w:val="00813FBA"/>
    <w:rsid w:val="00822768"/>
    <w:rsid w:val="0082639E"/>
    <w:rsid w:val="0084122E"/>
    <w:rsid w:val="00866E66"/>
    <w:rsid w:val="00870803"/>
    <w:rsid w:val="008768D6"/>
    <w:rsid w:val="008868D3"/>
    <w:rsid w:val="008944D8"/>
    <w:rsid w:val="00894858"/>
    <w:rsid w:val="008C36FB"/>
    <w:rsid w:val="009104B5"/>
    <w:rsid w:val="0091254F"/>
    <w:rsid w:val="00922704"/>
    <w:rsid w:val="009445BE"/>
    <w:rsid w:val="00973557"/>
    <w:rsid w:val="00990439"/>
    <w:rsid w:val="00996ED8"/>
    <w:rsid w:val="009A1CB1"/>
    <w:rsid w:val="009C1311"/>
    <w:rsid w:val="009C2396"/>
    <w:rsid w:val="009C5073"/>
    <w:rsid w:val="009F5FC9"/>
    <w:rsid w:val="00A147DD"/>
    <w:rsid w:val="00A205B2"/>
    <w:rsid w:val="00A2616C"/>
    <w:rsid w:val="00A43C2B"/>
    <w:rsid w:val="00A549E0"/>
    <w:rsid w:val="00A73065"/>
    <w:rsid w:val="00A74E1E"/>
    <w:rsid w:val="00A82546"/>
    <w:rsid w:val="00AA66FC"/>
    <w:rsid w:val="00AB0215"/>
    <w:rsid w:val="00AB12D5"/>
    <w:rsid w:val="00AB35F0"/>
    <w:rsid w:val="00AE4AF7"/>
    <w:rsid w:val="00B10BD1"/>
    <w:rsid w:val="00B20278"/>
    <w:rsid w:val="00B3587F"/>
    <w:rsid w:val="00B653A4"/>
    <w:rsid w:val="00B70A9B"/>
    <w:rsid w:val="00B8402C"/>
    <w:rsid w:val="00B903B9"/>
    <w:rsid w:val="00BB4429"/>
    <w:rsid w:val="00BD55E7"/>
    <w:rsid w:val="00C04B05"/>
    <w:rsid w:val="00C337D6"/>
    <w:rsid w:val="00C40763"/>
    <w:rsid w:val="00C504BB"/>
    <w:rsid w:val="00C5760F"/>
    <w:rsid w:val="00C92930"/>
    <w:rsid w:val="00C94DDC"/>
    <w:rsid w:val="00CB730B"/>
    <w:rsid w:val="00CD4321"/>
    <w:rsid w:val="00CD46F5"/>
    <w:rsid w:val="00CF0188"/>
    <w:rsid w:val="00D12448"/>
    <w:rsid w:val="00D26962"/>
    <w:rsid w:val="00D275CE"/>
    <w:rsid w:val="00D31913"/>
    <w:rsid w:val="00D42A41"/>
    <w:rsid w:val="00D60CCD"/>
    <w:rsid w:val="00D767C1"/>
    <w:rsid w:val="00D80EAD"/>
    <w:rsid w:val="00DB7772"/>
    <w:rsid w:val="00DD01D9"/>
    <w:rsid w:val="00DE5A06"/>
    <w:rsid w:val="00E05037"/>
    <w:rsid w:val="00E146E9"/>
    <w:rsid w:val="00E25C8A"/>
    <w:rsid w:val="00E4323B"/>
    <w:rsid w:val="00E75F72"/>
    <w:rsid w:val="00E90989"/>
    <w:rsid w:val="00E97595"/>
    <w:rsid w:val="00EA458C"/>
    <w:rsid w:val="00F00ED8"/>
    <w:rsid w:val="00F11A22"/>
    <w:rsid w:val="00F242E9"/>
    <w:rsid w:val="00F3689B"/>
    <w:rsid w:val="00F37EAD"/>
    <w:rsid w:val="00F51AD7"/>
    <w:rsid w:val="00F6018E"/>
    <w:rsid w:val="00F733A3"/>
    <w:rsid w:val="00F85F8D"/>
    <w:rsid w:val="00F94F13"/>
    <w:rsid w:val="00FA7E3D"/>
    <w:rsid w:val="00FB527F"/>
    <w:rsid w:val="00FC0F72"/>
    <w:rsid w:val="00F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8948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7AFEC-BD1F-4FCC-A4DE-B0123127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RAM capture instruction</vt:lpstr>
    </vt:vector>
  </TitlesOfParts>
  <Manager/>
  <Company>IBM Corporation</Company>
  <LinksUpToDate>false</LinksUpToDate>
  <CharactersWithSpaces>4297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RAM capture instruction</dc:title>
  <dc:subject/>
  <dc:creator>David Malcher</dc:creator>
  <cp:keywords/>
  <dc:description/>
  <cp:lastModifiedBy>S Saraoudas</cp:lastModifiedBy>
  <cp:revision>9</cp:revision>
  <cp:lastPrinted>2021-06-08T14:36:00Z</cp:lastPrinted>
  <dcterms:created xsi:type="dcterms:W3CDTF">2020-12-16T14:30:00Z</dcterms:created>
  <dcterms:modified xsi:type="dcterms:W3CDTF">2021-06-08T14:36:00Z</dcterms:modified>
  <cp:category/>
</cp:coreProperties>
</file>