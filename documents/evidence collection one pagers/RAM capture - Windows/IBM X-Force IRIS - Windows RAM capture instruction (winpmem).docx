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1B7DE" w14:textId="6AFEB3B8" w:rsidR="0091254F" w:rsidRDefault="0091254F" w:rsidP="004C20C8">
      <w:pPr>
        <w:pStyle w:val="Heading1"/>
        <w:numPr>
          <w:ilvl w:val="0"/>
          <w:numId w:val="0"/>
        </w:numPr>
        <w:jc w:val="center"/>
      </w:pPr>
      <w:r>
        <w:t>Windows RAM capture instruction</w:t>
      </w:r>
    </w:p>
    <w:p w14:paraId="3BB1D3FA" w14:textId="39F1290E" w:rsidR="00CA0458" w:rsidRPr="00CA0458" w:rsidRDefault="00CA0458" w:rsidP="00CA0458">
      <w:pPr>
        <w:rPr>
          <w:ins w:id="0" w:author="Rubén D" w:date="2020-02-06T18:50:00Z"/>
          <w:color w:val="FF0000"/>
          <w:rPrChange w:id="1" w:author="Rubén D" w:date="2020-02-06T18:50:00Z">
            <w:rPr>
              <w:ins w:id="2" w:author="Rubén D" w:date="2020-02-06T18:50:00Z"/>
            </w:rPr>
          </w:rPrChange>
        </w:rPr>
        <w:pPrChange w:id="3" w:author="Rubén D" w:date="2020-02-06T18:50:00Z">
          <w:pPr>
            <w:pStyle w:val="Heading1"/>
          </w:pPr>
        </w:pPrChange>
      </w:pPr>
      <w:ins w:id="4" w:author="Rubén D" w:date="2020-02-06T18:50:00Z">
        <w:r>
          <w:rPr>
            <w:b/>
            <w:bCs/>
            <w:color w:val="FF0000"/>
            <w:u w:val="single"/>
          </w:rPr>
          <w:t>CAUTION</w:t>
        </w:r>
        <w:r>
          <w:rPr>
            <w:color w:val="FF0000"/>
          </w:rPr>
          <w:t>: NEVER STORE THE RAM CAPTURE IN THE TARGET MACHINE. DOING IT WILL DESTROY EVIDENCE. USE AN EXTERNAL STORAGE MEDIA.</w:t>
        </w:r>
        <w:bookmarkStart w:id="5" w:name="_GoBack"/>
        <w:bookmarkEnd w:id="5"/>
      </w:ins>
    </w:p>
    <w:p w14:paraId="2F277479" w14:textId="24B7D6A2" w:rsidR="0091254F" w:rsidRDefault="0091254F" w:rsidP="004C20C8">
      <w:pPr>
        <w:pStyle w:val="Heading1"/>
      </w:pPr>
      <w:r>
        <w:t>Preparation (on standalone machine)</w:t>
      </w:r>
    </w:p>
    <w:p w14:paraId="135F9650" w14:textId="6D5C917A" w:rsidR="00157337" w:rsidRDefault="0091254F" w:rsidP="003A0727">
      <w:pPr>
        <w:pStyle w:val="ListParagraph"/>
        <w:numPr>
          <w:ilvl w:val="0"/>
          <w:numId w:val="14"/>
        </w:numPr>
      </w:pPr>
      <w:r>
        <w:t xml:space="preserve">Download </w:t>
      </w:r>
      <w:r w:rsidR="003A0727">
        <w:t>winpmem</w:t>
      </w:r>
      <w:r>
        <w:t xml:space="preserve"> </w:t>
      </w:r>
      <w:r w:rsidR="003A0727">
        <w:t xml:space="preserve">from </w:t>
      </w:r>
      <w:r w:rsidR="00C61A75">
        <w:t xml:space="preserve">official Rekall Releases website: </w:t>
      </w:r>
      <w:hyperlink r:id="rId8" w:history="1">
        <w:r w:rsidR="00C61A75" w:rsidRPr="00C02C93">
          <w:rPr>
            <w:rStyle w:val="Hyperlink"/>
          </w:rPr>
          <w:t>http://releases.rekall-forensic.com/</w:t>
        </w:r>
      </w:hyperlink>
      <w:r w:rsidR="00C61A75">
        <w:t xml:space="preserve">. The latest version at the time of writing this guide is </w:t>
      </w:r>
      <w:r w:rsidR="00C61A75" w:rsidRPr="003A0727">
        <w:t>winpmem-2.1.post4</w:t>
      </w:r>
      <w:r w:rsidR="00C61A75">
        <w:t xml:space="preserve">. </w:t>
      </w:r>
    </w:p>
    <w:p w14:paraId="0C771E8B" w14:textId="77777777" w:rsidR="00910E46" w:rsidRDefault="00910E46" w:rsidP="00910E46">
      <w:pPr>
        <w:pStyle w:val="ListParagraph"/>
        <w:numPr>
          <w:ilvl w:val="0"/>
          <w:numId w:val="14"/>
        </w:numPr>
      </w:pPr>
      <w:r>
        <w:t xml:space="preserve">Ensure that you have compression software capable of creating encrypted ZIP archives available in your system. If not, IBM X-Force IRIS recommends using 7-Zip Portable, available from official website: </w:t>
      </w:r>
      <w:hyperlink r:id="rId9" w:history="1">
        <w:r w:rsidRPr="00117B8A">
          <w:rPr>
            <w:rStyle w:val="Hyperlink"/>
          </w:rPr>
          <w:t>http://portableapps.com/apps/utilities/7-zip_portable</w:t>
        </w:r>
      </w:hyperlink>
      <w:r>
        <w:t xml:space="preserve"> or any other tool of your choice.</w:t>
      </w:r>
    </w:p>
    <w:p w14:paraId="38EA1D14" w14:textId="77777777" w:rsidR="00157337" w:rsidRDefault="0091254F" w:rsidP="004C20C8">
      <w:pPr>
        <w:pStyle w:val="ListParagraph"/>
        <w:numPr>
          <w:ilvl w:val="0"/>
          <w:numId w:val="14"/>
        </w:numPr>
      </w:pPr>
      <w:r>
        <w:t>Find removable storage media:</w:t>
      </w:r>
    </w:p>
    <w:p w14:paraId="4555D0AB" w14:textId="77777777" w:rsidR="00157337" w:rsidRDefault="0091254F" w:rsidP="004C20C8">
      <w:pPr>
        <w:pStyle w:val="ListParagraph"/>
        <w:numPr>
          <w:ilvl w:val="1"/>
          <w:numId w:val="14"/>
        </w:numPr>
      </w:pPr>
      <w:r>
        <w:t xml:space="preserve">ensure that the its capacity is </w:t>
      </w:r>
      <w:r w:rsidRPr="004C20C8">
        <w:rPr>
          <w:u w:val="single"/>
        </w:rPr>
        <w:t>larger</w:t>
      </w:r>
      <w:r>
        <w:t xml:space="preserve"> (not equal) that amount of RAM memory of target machine,</w:t>
      </w:r>
    </w:p>
    <w:p w14:paraId="2306F705" w14:textId="77777777" w:rsidR="00157337" w:rsidRDefault="0091254F" w:rsidP="004C20C8">
      <w:pPr>
        <w:pStyle w:val="ListParagraph"/>
        <w:numPr>
          <w:ilvl w:val="1"/>
          <w:numId w:val="14"/>
        </w:numPr>
      </w:pPr>
      <w:r>
        <w:t xml:space="preserve">it will be </w:t>
      </w:r>
      <w:proofErr w:type="gramStart"/>
      <w:r>
        <w:t>formatted</w:t>
      </w:r>
      <w:proofErr w:type="gramEnd"/>
      <w:r>
        <w:t xml:space="preserve"> and data </w:t>
      </w:r>
      <w:r w:rsidRPr="004C20C8">
        <w:rPr>
          <w:u w:val="single"/>
        </w:rPr>
        <w:t>may be irrecoverably lost!</w:t>
      </w:r>
    </w:p>
    <w:p w14:paraId="2A31395A" w14:textId="77777777" w:rsidR="00157337" w:rsidRDefault="0091254F" w:rsidP="004C20C8">
      <w:pPr>
        <w:pStyle w:val="ListParagraph"/>
        <w:numPr>
          <w:ilvl w:val="0"/>
          <w:numId w:val="14"/>
        </w:numPr>
      </w:pPr>
      <w:r>
        <w:t>Prepare removable media:</w:t>
      </w:r>
    </w:p>
    <w:p w14:paraId="6D7E964E" w14:textId="77777777" w:rsidR="00157337" w:rsidRDefault="0091254F" w:rsidP="004C20C8">
      <w:pPr>
        <w:pStyle w:val="ListParagraph"/>
        <w:numPr>
          <w:ilvl w:val="1"/>
          <w:numId w:val="14"/>
        </w:numPr>
      </w:pPr>
      <w:r>
        <w:t>Format the media (quick format is sufficient) using NTFS or ExFAT filesystem.</w:t>
      </w:r>
    </w:p>
    <w:p w14:paraId="2601755A" w14:textId="1095D9A5" w:rsidR="0091254F" w:rsidRDefault="0091254F" w:rsidP="004C20C8">
      <w:pPr>
        <w:pStyle w:val="ListParagraph"/>
        <w:numPr>
          <w:ilvl w:val="1"/>
          <w:numId w:val="14"/>
        </w:numPr>
      </w:pPr>
      <w:r>
        <w:t xml:space="preserve">Copy all </w:t>
      </w:r>
      <w:r w:rsidR="00560374">
        <w:t>downloaded</w:t>
      </w:r>
      <w:r>
        <w:t xml:space="preserve"> software onto the media.</w:t>
      </w:r>
    </w:p>
    <w:p w14:paraId="33CFD1B3" w14:textId="7959DAA0" w:rsidR="00560374" w:rsidRDefault="00560374" w:rsidP="004C20C8">
      <w:pPr>
        <w:pStyle w:val="ListParagraph"/>
        <w:numPr>
          <w:ilvl w:val="1"/>
          <w:numId w:val="14"/>
        </w:numPr>
      </w:pPr>
      <w:r>
        <w:t>If it is not possible to connect external storage media, network shared can be used as an alternative.</w:t>
      </w:r>
    </w:p>
    <w:p w14:paraId="12A26B06" w14:textId="1180F1F6" w:rsidR="0091254F" w:rsidRDefault="0091254F" w:rsidP="004C20C8">
      <w:pPr>
        <w:pStyle w:val="Heading1"/>
      </w:pPr>
      <w:r>
        <w:t>Information capture (on target machine)</w:t>
      </w:r>
    </w:p>
    <w:p w14:paraId="23261158" w14:textId="22716D55" w:rsidR="00AA66FC" w:rsidRDefault="0091254F" w:rsidP="0091254F">
      <w:r>
        <w:t xml:space="preserve">It is </w:t>
      </w:r>
      <w:r w:rsidRPr="000F20C9">
        <w:rPr>
          <w:b/>
          <w:u w:val="single"/>
        </w:rPr>
        <w:t>required is to have administrative rights on the machine</w:t>
      </w:r>
      <w:r>
        <w:t xml:space="preserve">. </w:t>
      </w:r>
    </w:p>
    <w:p w14:paraId="6C06B46E" w14:textId="77777777" w:rsidR="00AA66FC" w:rsidRDefault="0091254F" w:rsidP="004C20C8">
      <w:pPr>
        <w:pStyle w:val="ListParagraph"/>
        <w:numPr>
          <w:ilvl w:val="0"/>
          <w:numId w:val="19"/>
        </w:numPr>
      </w:pPr>
      <w:r>
        <w:t>Connect prepared previously removable media.</w:t>
      </w:r>
    </w:p>
    <w:p w14:paraId="747C21C7" w14:textId="3CF3F113" w:rsidR="003A0727" w:rsidRDefault="003A0727" w:rsidP="004C20C8">
      <w:pPr>
        <w:pStyle w:val="ListParagraph"/>
        <w:numPr>
          <w:ilvl w:val="0"/>
          <w:numId w:val="19"/>
        </w:numPr>
      </w:pPr>
      <w:r>
        <w:t xml:space="preserve">Launch windows commands </w:t>
      </w:r>
      <w:r w:rsidR="000F7535">
        <w:t>shell</w:t>
      </w:r>
      <w:r>
        <w:t xml:space="preserve"> with administrator rights. </w:t>
      </w:r>
    </w:p>
    <w:p w14:paraId="0C5A5F45" w14:textId="40908628" w:rsidR="00AA66FC" w:rsidRDefault="003A0727" w:rsidP="004C20C8">
      <w:pPr>
        <w:pStyle w:val="ListParagraph"/>
        <w:numPr>
          <w:ilvl w:val="0"/>
          <w:numId w:val="19"/>
        </w:numPr>
      </w:pPr>
      <w:r>
        <w:t>Navigate to the storage media and folder containing downloaded tools.</w:t>
      </w:r>
    </w:p>
    <w:p w14:paraId="0377895F" w14:textId="787AE203" w:rsidR="003A0727" w:rsidRDefault="003A0727" w:rsidP="004C20C8">
      <w:pPr>
        <w:pStyle w:val="ListParagraph"/>
        <w:numPr>
          <w:ilvl w:val="0"/>
          <w:numId w:val="19"/>
        </w:numPr>
      </w:pPr>
      <w:r>
        <w:t>Initiate memory dump process as stated below, please use hostname in the output file name:</w:t>
      </w:r>
    </w:p>
    <w:p w14:paraId="00B69B92" w14:textId="6DABAA32" w:rsidR="003A0727" w:rsidRDefault="003A0727" w:rsidP="000F7535">
      <w:pPr>
        <w:pStyle w:val="command"/>
        <w:numPr>
          <w:ilvl w:val="0"/>
          <w:numId w:val="0"/>
        </w:numPr>
        <w:ind w:left="340"/>
      </w:pPr>
      <w:r w:rsidRPr="003A0727">
        <w:t>winpmem-2.1.post4.exe</w:t>
      </w:r>
      <w:r w:rsidR="000F7535">
        <w:t xml:space="preserve"> –o &lt;hostname</w:t>
      </w:r>
      <w:proofErr w:type="gramStart"/>
      <w:r w:rsidR="000F7535">
        <w:t>&gt;.aff</w:t>
      </w:r>
      <w:proofErr w:type="gramEnd"/>
      <w:r w:rsidR="000F7535">
        <w:t>4</w:t>
      </w:r>
    </w:p>
    <w:p w14:paraId="4B30CC05" w14:textId="29A5323E" w:rsidR="0091254F" w:rsidRDefault="0091254F" w:rsidP="004C20C8">
      <w:pPr>
        <w:pStyle w:val="ListParagraph"/>
        <w:numPr>
          <w:ilvl w:val="0"/>
          <w:numId w:val="19"/>
        </w:numPr>
      </w:pPr>
      <w:r>
        <w:t>W</w:t>
      </w:r>
      <w:r w:rsidR="000F7535">
        <w:t>hen completed, close command shell</w:t>
      </w:r>
      <w:r>
        <w:t xml:space="preserve"> and safely disconnect media from the system.</w:t>
      </w:r>
    </w:p>
    <w:p w14:paraId="2A0FA77F" w14:textId="470A0DBB" w:rsidR="0091254F" w:rsidRDefault="0091254F" w:rsidP="004C20C8">
      <w:pPr>
        <w:pStyle w:val="Heading1"/>
      </w:pPr>
      <w:r>
        <w:t xml:space="preserve">Preparation for delivery to IBM </w:t>
      </w:r>
      <w:r w:rsidR="00F45FF4">
        <w:t>X-Force IRIS</w:t>
      </w:r>
      <w:r>
        <w:t xml:space="preserve"> team (on standalone machine)</w:t>
      </w:r>
    </w:p>
    <w:p w14:paraId="35997826" w14:textId="18D69CD7" w:rsidR="0091254F" w:rsidRDefault="0091254F" w:rsidP="004C20C8">
      <w:pPr>
        <w:pStyle w:val="Heading2"/>
      </w:pPr>
      <w:r>
        <w:t>Connect removable media to a workstation</w:t>
      </w:r>
    </w:p>
    <w:p w14:paraId="5BA30872" w14:textId="77777777" w:rsidR="0091254F" w:rsidRDefault="0091254F" w:rsidP="0091254F">
      <w:r>
        <w:t xml:space="preserve">If a storage media is a USB drive, it is possible, that it has become infected. To limit chance of spreading potential infection, this stage should be performed on a different type of operating system, than the one which is </w:t>
      </w:r>
      <w:r>
        <w:t xml:space="preserve">being analyzed, eg. if RAM capture was done on Windows, storage media should be connected to the Linux or OS X system. </w:t>
      </w:r>
    </w:p>
    <w:p w14:paraId="58406227" w14:textId="77777777" w:rsidR="001E333A" w:rsidRDefault="0091254F" w:rsidP="0091254F">
      <w:r>
        <w:t xml:space="preserve">When plugging it into a clan system special caution is necessary: </w:t>
      </w:r>
    </w:p>
    <w:p w14:paraId="50BFFD18" w14:textId="77777777" w:rsidR="001E333A" w:rsidRDefault="0091254F" w:rsidP="004C20C8">
      <w:pPr>
        <w:pStyle w:val="ListParagraph"/>
        <w:numPr>
          <w:ilvl w:val="0"/>
          <w:numId w:val="22"/>
        </w:numPr>
      </w:pPr>
      <w:r>
        <w:t>autorun feature for removable media should be disabled,</w:t>
      </w:r>
    </w:p>
    <w:p w14:paraId="506BA74F" w14:textId="77777777" w:rsidR="001E333A" w:rsidRDefault="0091254F" w:rsidP="004C20C8">
      <w:pPr>
        <w:pStyle w:val="ListParagraph"/>
        <w:numPr>
          <w:ilvl w:val="0"/>
          <w:numId w:val="22"/>
        </w:numPr>
      </w:pPr>
      <w:r>
        <w:t>system should be fully updated,</w:t>
      </w:r>
    </w:p>
    <w:p w14:paraId="6CEA6875" w14:textId="4CFE67FA" w:rsidR="0091254F" w:rsidRDefault="0091254F" w:rsidP="004C20C8">
      <w:pPr>
        <w:pStyle w:val="ListParagraph"/>
        <w:numPr>
          <w:ilvl w:val="0"/>
          <w:numId w:val="22"/>
        </w:numPr>
      </w:pPr>
      <w:r>
        <w:t>antivirus scan of a media with updated signature set should be performed.</w:t>
      </w:r>
    </w:p>
    <w:p w14:paraId="72655805" w14:textId="49AECDF6" w:rsidR="0091254F" w:rsidRDefault="00EC3BCB" w:rsidP="004C20C8">
      <w:pPr>
        <w:pStyle w:val="Heading2"/>
      </w:pPr>
      <w:r>
        <w:t>Encrypt</w:t>
      </w:r>
    </w:p>
    <w:p w14:paraId="5FCB44F7" w14:textId="4FD9F8D9" w:rsidR="00560374" w:rsidRDefault="009302AB" w:rsidP="009302AB">
      <w:pPr>
        <w:pStyle w:val="ListParagraph"/>
        <w:numPr>
          <w:ilvl w:val="0"/>
          <w:numId w:val="25"/>
        </w:numPr>
      </w:pPr>
      <w:r w:rsidRPr="009302AB">
        <w:t>Create compressed encrypted archive with below options, eg. using 7-Zip Portable.</w:t>
      </w:r>
    </w:p>
    <w:p w14:paraId="41509504" w14:textId="064E3B07" w:rsidR="0091254F" w:rsidRDefault="00560374" w:rsidP="00560374">
      <w:pPr>
        <w:pStyle w:val="ListParagraph"/>
        <w:numPr>
          <w:ilvl w:val="0"/>
          <w:numId w:val="25"/>
        </w:numPr>
      </w:pPr>
      <w:r>
        <w:t xml:space="preserve">Open the folder containing </w:t>
      </w:r>
      <w:r w:rsidR="00EC3BCB">
        <w:t>*.aff4</w:t>
      </w:r>
      <w:r>
        <w:t xml:space="preserve"> file and select</w:t>
      </w:r>
      <w:r w:rsidR="00EC3BCB">
        <w:t xml:space="preserve"> this file</w:t>
      </w:r>
      <w:r>
        <w:t>.</w:t>
      </w:r>
    </w:p>
    <w:p w14:paraId="3AB849B1" w14:textId="0192B622" w:rsidR="00F51AD7" w:rsidRDefault="0091254F" w:rsidP="004C20C8">
      <w:pPr>
        <w:pStyle w:val="ListParagraph"/>
        <w:numPr>
          <w:ilvl w:val="0"/>
          <w:numId w:val="25"/>
        </w:numPr>
      </w:pPr>
      <w:r>
        <w:t xml:space="preserve">Fill in filename, </w:t>
      </w:r>
      <w:r w:rsidR="0025588A">
        <w:t>set compression</w:t>
      </w:r>
      <w:r>
        <w:t xml:space="preserve"> level to </w:t>
      </w:r>
      <w:r w:rsidR="00EC3BCB">
        <w:t>“store” (aff4 is already compressed)</w:t>
      </w:r>
      <w:r>
        <w:t>, enable encryption with complex password (</w:t>
      </w:r>
      <w:r w:rsidRPr="004C20C8">
        <w:rPr>
          <w:u w:val="single"/>
        </w:rPr>
        <w:t>16 characters, mixed case letters, numbers, and special symbols</w:t>
      </w:r>
      <w:r>
        <w:t>), as shown on the screen shoot below</w:t>
      </w:r>
      <w:r w:rsidR="00560374">
        <w:t>.</w:t>
      </w:r>
    </w:p>
    <w:p w14:paraId="023B35C4" w14:textId="075AE49B" w:rsidR="00EC3BCB" w:rsidRDefault="00EC3BCB" w:rsidP="004C20C8">
      <w:pPr>
        <w:ind w:left="113"/>
      </w:pPr>
      <w:r>
        <w:rPr>
          <w:noProof/>
          <w:lang w:val="pl-PL" w:eastAsia="pl-PL"/>
        </w:rPr>
        <w:drawing>
          <wp:inline distT="0" distB="0" distL="0" distR="0" wp14:anchorId="4500B413" wp14:editId="051C94EF">
            <wp:extent cx="2933700" cy="2383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6864" cy="238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91F3" w14:textId="6BB87E49" w:rsidR="00560374" w:rsidRPr="00560374" w:rsidRDefault="00560374" w:rsidP="004C20C8">
      <w:pPr>
        <w:pStyle w:val="ListParagraph"/>
        <w:numPr>
          <w:ilvl w:val="0"/>
          <w:numId w:val="25"/>
        </w:numPr>
      </w:pPr>
      <w:r>
        <w:t xml:space="preserve">After encryption is completed, open newly created </w:t>
      </w:r>
      <w:r w:rsidR="009302AB">
        <w:t>archive</w:t>
      </w:r>
      <w:r>
        <w:t xml:space="preserve">, provide password and click ‘OK’ button, then click ‘Test’ from toolbar. </w:t>
      </w:r>
      <w:r w:rsidRPr="00397389">
        <w:rPr>
          <w:u w:val="single"/>
        </w:rPr>
        <w:t xml:space="preserve">If test </w:t>
      </w:r>
      <w:r>
        <w:rPr>
          <w:u w:val="single"/>
        </w:rPr>
        <w:t>completes without errors</w:t>
      </w:r>
      <w:r w:rsidRPr="00397389">
        <w:rPr>
          <w:u w:val="single"/>
        </w:rPr>
        <w:t xml:space="preserve">, encryption </w:t>
      </w:r>
      <w:r>
        <w:rPr>
          <w:u w:val="single"/>
        </w:rPr>
        <w:t>was successful</w:t>
      </w:r>
      <w:r w:rsidRPr="00397389">
        <w:rPr>
          <w:u w:val="single"/>
        </w:rPr>
        <w:t>.</w:t>
      </w:r>
    </w:p>
    <w:p w14:paraId="064F0471" w14:textId="76BFF1B6" w:rsidR="0091254F" w:rsidRDefault="0091254F" w:rsidP="004C20C8">
      <w:pPr>
        <w:pStyle w:val="ListParagraph"/>
        <w:numPr>
          <w:ilvl w:val="0"/>
          <w:numId w:val="25"/>
        </w:numPr>
      </w:pPr>
      <w:r w:rsidRPr="004C20C8">
        <w:rPr>
          <w:u w:val="single"/>
        </w:rPr>
        <w:t>If archive testing was successful, encryption was successful.</w:t>
      </w:r>
      <w:r>
        <w:t xml:space="preserve"> Original file should be securely wiped, using your organization approved method.</w:t>
      </w:r>
    </w:p>
    <w:p w14:paraId="206A1FBF" w14:textId="67BD9C98" w:rsidR="0091254F" w:rsidRDefault="0091254F" w:rsidP="004C20C8">
      <w:pPr>
        <w:pStyle w:val="Heading2"/>
      </w:pPr>
      <w:r>
        <w:t xml:space="preserve">Delivering file to </w:t>
      </w:r>
      <w:r w:rsidR="00F45FF4">
        <w:t>IRIS Team</w:t>
      </w:r>
    </w:p>
    <w:p w14:paraId="0DE18865" w14:textId="702D4F01" w:rsidR="001E333A" w:rsidRDefault="0091254F" w:rsidP="004C20C8">
      <w:pPr>
        <w:pStyle w:val="ListParagraph"/>
        <w:numPr>
          <w:ilvl w:val="0"/>
          <w:numId w:val="24"/>
        </w:numPr>
      </w:pPr>
      <w:r>
        <w:t xml:space="preserve">Compressed archive and text file are ready for delivery to IBM </w:t>
      </w:r>
      <w:r w:rsidR="00F45FF4">
        <w:t>X-Force IRIS</w:t>
      </w:r>
      <w:r>
        <w:t xml:space="preserve"> team via agreed method of delivery. </w:t>
      </w:r>
    </w:p>
    <w:p w14:paraId="54C8AD2D" w14:textId="153CC6C3" w:rsidR="0091254F" w:rsidRDefault="0091254F" w:rsidP="004C20C8">
      <w:pPr>
        <w:pStyle w:val="ListParagraph"/>
        <w:numPr>
          <w:ilvl w:val="0"/>
          <w:numId w:val="24"/>
        </w:numPr>
      </w:pPr>
      <w:r w:rsidRPr="004C20C8">
        <w:rPr>
          <w:u w:val="single"/>
        </w:rPr>
        <w:t>Share complex password</w:t>
      </w:r>
      <w:r>
        <w:t xml:space="preserve"> used to for encryption with IBM </w:t>
      </w:r>
      <w:r w:rsidR="00F45FF4">
        <w:t>IRIS</w:t>
      </w:r>
      <w:r>
        <w:t xml:space="preserve"> team </w:t>
      </w:r>
      <w:r w:rsidRPr="004C20C8">
        <w:rPr>
          <w:u w:val="single"/>
        </w:rPr>
        <w:t>using different communication channel</w:t>
      </w:r>
      <w:r>
        <w:t xml:space="preserve"> then used to share forensic image.</w:t>
      </w:r>
    </w:p>
    <w:p w14:paraId="1AA6204E" w14:textId="77777777" w:rsidR="005E4C17" w:rsidRPr="00C504BB" w:rsidRDefault="005E4C17" w:rsidP="004C20C8"/>
    <w:sectPr w:rsidR="005E4C17" w:rsidRPr="00C504BB" w:rsidSect="00713008">
      <w:headerReference w:type="default" r:id="rId11"/>
      <w:footerReference w:type="default" r:id="rId12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37D88" w14:textId="77777777" w:rsidR="00C803BF" w:rsidRDefault="00C803BF" w:rsidP="007D5759">
      <w:pPr>
        <w:spacing w:after="0" w:line="240" w:lineRule="auto"/>
      </w:pPr>
      <w:r>
        <w:separator/>
      </w:r>
    </w:p>
  </w:endnote>
  <w:endnote w:type="continuationSeparator" w:id="0">
    <w:p w14:paraId="11DB231F" w14:textId="77777777" w:rsidR="00C803BF" w:rsidRDefault="00C803BF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942DC" w14:textId="4F2C954C" w:rsidR="007D5759" w:rsidRDefault="00CD4321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</w:t>
    </w:r>
    <w:r>
      <w:fldChar w:fldCharType="begin"/>
    </w:r>
    <w:r>
      <w:instrText xml:space="preserve"> SAVEDATE [\@ "yyyyMMdd"]  \* MERGEFORMAT </w:instrText>
    </w:r>
    <w:r>
      <w:fldChar w:fldCharType="separate"/>
    </w:r>
    <w:r w:rsidR="00CA0458">
      <w:rPr>
        <w:noProof/>
      </w:rPr>
      <w:t>20170808</w:t>
    </w:r>
    <w:r>
      <w:fldChar w:fldCharType="end"/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910E46">
      <w:rPr>
        <w:noProof/>
      </w:rPr>
      <w:t>1</w:t>
    </w:r>
    <w:r w:rsidR="00F94F13">
      <w:fldChar w:fldCharType="end"/>
    </w:r>
    <w:r w:rsidR="00F94F13">
      <w:t>/</w:t>
    </w:r>
    <w:r w:rsidR="00C803BF">
      <w:fldChar w:fldCharType="begin"/>
    </w:r>
    <w:r w:rsidR="00C803BF">
      <w:instrText xml:space="preserve"> NUMPAGES   \* MERGEFORMAT </w:instrText>
    </w:r>
    <w:r w:rsidR="00C803BF">
      <w:fldChar w:fldCharType="separate"/>
    </w:r>
    <w:r w:rsidR="00910E46">
      <w:rPr>
        <w:noProof/>
      </w:rPr>
      <w:t>1</w:t>
    </w:r>
    <w:r w:rsidR="00C803B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5A7F2" w14:textId="77777777" w:rsidR="00C803BF" w:rsidRDefault="00C803BF" w:rsidP="007D5759">
      <w:pPr>
        <w:spacing w:after="0" w:line="240" w:lineRule="auto"/>
      </w:pPr>
      <w:r>
        <w:separator/>
      </w:r>
    </w:p>
  </w:footnote>
  <w:footnote w:type="continuationSeparator" w:id="0">
    <w:p w14:paraId="51F309A6" w14:textId="77777777" w:rsidR="00C803BF" w:rsidRDefault="00C803BF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5CB3F" w14:textId="6BC52298" w:rsidR="007D5759" w:rsidRDefault="00F45FF4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>IBM X-Force IRIS</w:t>
    </w:r>
    <w:r w:rsidR="007D5759">
      <w:tab/>
    </w:r>
    <w:r w:rsidR="004B55E1">
      <w:tab/>
    </w:r>
    <w:r w:rsidR="00C803BF">
      <w:fldChar w:fldCharType="begin"/>
    </w:r>
    <w:r w:rsidR="00C803BF">
      <w:instrText xml:space="preserve"> TITLE   \* MERGEFORMAT </w:instrText>
    </w:r>
    <w:r w:rsidR="00C803BF">
      <w:fldChar w:fldCharType="separate"/>
    </w:r>
    <w:r w:rsidR="00F37EAD">
      <w:t>Windows RAM capture instruction</w:t>
    </w:r>
    <w:r w:rsidR="00C803B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3AE1"/>
    <w:multiLevelType w:val="multilevel"/>
    <w:tmpl w:val="CF56AEBC"/>
    <w:numStyleLink w:val="ListStyle"/>
  </w:abstractNum>
  <w:abstractNum w:abstractNumId="6" w15:restartNumberingAfterBreak="0">
    <w:nsid w:val="2A7D25E7"/>
    <w:multiLevelType w:val="multilevel"/>
    <w:tmpl w:val="CF56AEBC"/>
    <w:numStyleLink w:val="ListStyle"/>
  </w:abstractNum>
  <w:abstractNum w:abstractNumId="7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1F5248"/>
    <w:multiLevelType w:val="multilevel"/>
    <w:tmpl w:val="CF56AEBC"/>
    <w:numStyleLink w:val="ListStyle"/>
  </w:abstractNum>
  <w:abstractNum w:abstractNumId="15" w15:restartNumberingAfterBreak="0">
    <w:nsid w:val="512070E4"/>
    <w:multiLevelType w:val="multilevel"/>
    <w:tmpl w:val="CF56AEBC"/>
    <w:numStyleLink w:val="ListStyle"/>
  </w:abstractNum>
  <w:abstractNum w:abstractNumId="16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95C4F3F"/>
    <w:multiLevelType w:val="multilevel"/>
    <w:tmpl w:val="CF56AEBC"/>
    <w:numStyleLink w:val="ListStyle"/>
  </w:abstractNum>
  <w:abstractNum w:abstractNumId="19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3583D60"/>
    <w:multiLevelType w:val="multilevel"/>
    <w:tmpl w:val="CF56AEBC"/>
    <w:numStyleLink w:val="ListStyle"/>
  </w:abstractNum>
  <w:abstractNum w:abstractNumId="22" w15:restartNumberingAfterBreak="0">
    <w:nsid w:val="75951911"/>
    <w:multiLevelType w:val="multilevel"/>
    <w:tmpl w:val="CF56AEBC"/>
    <w:numStyleLink w:val="ListStyle"/>
  </w:abstractNum>
  <w:abstractNum w:abstractNumId="23" w15:restartNumberingAfterBreak="0">
    <w:nsid w:val="7E6F43C5"/>
    <w:multiLevelType w:val="multilevel"/>
    <w:tmpl w:val="CF56AEBC"/>
    <w:numStyleLink w:val="ListStyle"/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0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4"/>
  </w:num>
  <w:num w:numId="8">
    <w:abstractNumId w:val="10"/>
  </w:num>
  <w:num w:numId="9">
    <w:abstractNumId w:val="9"/>
  </w:num>
  <w:num w:numId="10">
    <w:abstractNumId w:val="19"/>
  </w:num>
  <w:num w:numId="11">
    <w:abstractNumId w:val="13"/>
  </w:num>
  <w:num w:numId="12">
    <w:abstractNumId w:val="22"/>
  </w:num>
  <w:num w:numId="13">
    <w:abstractNumId w:val="3"/>
  </w:num>
  <w:num w:numId="14">
    <w:abstractNumId w:val="15"/>
  </w:num>
  <w:num w:numId="15">
    <w:abstractNumId w:val="12"/>
  </w:num>
  <w:num w:numId="16">
    <w:abstractNumId w:val="23"/>
  </w:num>
  <w:num w:numId="17">
    <w:abstractNumId w:val="8"/>
  </w:num>
  <w:num w:numId="18">
    <w:abstractNumId w:val="2"/>
  </w:num>
  <w:num w:numId="19">
    <w:abstractNumId w:val="7"/>
  </w:num>
  <w:num w:numId="20">
    <w:abstractNumId w:val="6"/>
  </w:num>
  <w:num w:numId="21">
    <w:abstractNumId w:val="16"/>
  </w:num>
  <w:num w:numId="22">
    <w:abstractNumId w:val="18"/>
  </w:num>
  <w:num w:numId="23">
    <w:abstractNumId w:val="17"/>
  </w:num>
  <w:num w:numId="24">
    <w:abstractNumId w:val="21"/>
  </w:num>
  <w:num w:numId="2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bén D">
    <w15:presenceInfo w15:providerId="Windows Live" w15:userId="9868bf18d497cc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xMDUAMixNzM2MTZV0lIJTi4sz8/NACgxrARNNQoAsAAAA"/>
  </w:docVars>
  <w:rsids>
    <w:rsidRoot w:val="007D5759"/>
    <w:rsid w:val="00086059"/>
    <w:rsid w:val="000C029C"/>
    <w:rsid w:val="000C177C"/>
    <w:rsid w:val="000F20C9"/>
    <w:rsid w:val="000F7535"/>
    <w:rsid w:val="001121C5"/>
    <w:rsid w:val="00151205"/>
    <w:rsid w:val="00157337"/>
    <w:rsid w:val="001753DC"/>
    <w:rsid w:val="001B3BD8"/>
    <w:rsid w:val="001B4795"/>
    <w:rsid w:val="001E03FD"/>
    <w:rsid w:val="001E333A"/>
    <w:rsid w:val="001E47D0"/>
    <w:rsid w:val="001F486B"/>
    <w:rsid w:val="00241A4E"/>
    <w:rsid w:val="0025588A"/>
    <w:rsid w:val="002860BE"/>
    <w:rsid w:val="002E7A99"/>
    <w:rsid w:val="00341DF2"/>
    <w:rsid w:val="00381609"/>
    <w:rsid w:val="00396124"/>
    <w:rsid w:val="00397389"/>
    <w:rsid w:val="003A0727"/>
    <w:rsid w:val="003A5A85"/>
    <w:rsid w:val="003B6D81"/>
    <w:rsid w:val="003C0C4E"/>
    <w:rsid w:val="003D191A"/>
    <w:rsid w:val="003E0B86"/>
    <w:rsid w:val="003E2999"/>
    <w:rsid w:val="003E641B"/>
    <w:rsid w:val="00416078"/>
    <w:rsid w:val="004A5DB4"/>
    <w:rsid w:val="004B55E1"/>
    <w:rsid w:val="004C20C8"/>
    <w:rsid w:val="004D1F33"/>
    <w:rsid w:val="0050339E"/>
    <w:rsid w:val="00541542"/>
    <w:rsid w:val="00560374"/>
    <w:rsid w:val="00561B60"/>
    <w:rsid w:val="005E4C17"/>
    <w:rsid w:val="006517E6"/>
    <w:rsid w:val="006B174C"/>
    <w:rsid w:val="006E7533"/>
    <w:rsid w:val="007027D8"/>
    <w:rsid w:val="00706139"/>
    <w:rsid w:val="00713008"/>
    <w:rsid w:val="007D4AC2"/>
    <w:rsid w:val="007D5759"/>
    <w:rsid w:val="00813FBA"/>
    <w:rsid w:val="00822768"/>
    <w:rsid w:val="00866E66"/>
    <w:rsid w:val="00870803"/>
    <w:rsid w:val="008768D6"/>
    <w:rsid w:val="008868D3"/>
    <w:rsid w:val="008944D8"/>
    <w:rsid w:val="00910E46"/>
    <w:rsid w:val="0091254F"/>
    <w:rsid w:val="00922704"/>
    <w:rsid w:val="009302AB"/>
    <w:rsid w:val="009445BE"/>
    <w:rsid w:val="009A1CB1"/>
    <w:rsid w:val="009C2396"/>
    <w:rsid w:val="009C5073"/>
    <w:rsid w:val="009F5FC9"/>
    <w:rsid w:val="00A43C2B"/>
    <w:rsid w:val="00A73065"/>
    <w:rsid w:val="00A74E1E"/>
    <w:rsid w:val="00A82546"/>
    <w:rsid w:val="00AA66FC"/>
    <w:rsid w:val="00AB12D5"/>
    <w:rsid w:val="00AB35F0"/>
    <w:rsid w:val="00AE4AF7"/>
    <w:rsid w:val="00B10BD1"/>
    <w:rsid w:val="00B20278"/>
    <w:rsid w:val="00B70A9B"/>
    <w:rsid w:val="00B8402C"/>
    <w:rsid w:val="00B903B9"/>
    <w:rsid w:val="00BB4429"/>
    <w:rsid w:val="00C04B05"/>
    <w:rsid w:val="00C337D6"/>
    <w:rsid w:val="00C504BB"/>
    <w:rsid w:val="00C5760F"/>
    <w:rsid w:val="00C61A75"/>
    <w:rsid w:val="00C803BF"/>
    <w:rsid w:val="00C92930"/>
    <w:rsid w:val="00CA0458"/>
    <w:rsid w:val="00CB730B"/>
    <w:rsid w:val="00CD4321"/>
    <w:rsid w:val="00CD46F5"/>
    <w:rsid w:val="00CF0188"/>
    <w:rsid w:val="00D12448"/>
    <w:rsid w:val="00D26962"/>
    <w:rsid w:val="00D275CE"/>
    <w:rsid w:val="00D31913"/>
    <w:rsid w:val="00D42A41"/>
    <w:rsid w:val="00D60CCD"/>
    <w:rsid w:val="00DB7772"/>
    <w:rsid w:val="00DD01D9"/>
    <w:rsid w:val="00DE5A06"/>
    <w:rsid w:val="00E05E0E"/>
    <w:rsid w:val="00E25C8A"/>
    <w:rsid w:val="00E75F72"/>
    <w:rsid w:val="00E97595"/>
    <w:rsid w:val="00EC3BCB"/>
    <w:rsid w:val="00F12DED"/>
    <w:rsid w:val="00F37EAD"/>
    <w:rsid w:val="00F45FF4"/>
    <w:rsid w:val="00F51AD7"/>
    <w:rsid w:val="00F85F8D"/>
    <w:rsid w:val="00F94F13"/>
    <w:rsid w:val="00FA7E3D"/>
    <w:rsid w:val="00FB527F"/>
    <w:rsid w:val="00FC0F72"/>
    <w:rsid w:val="00F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leases.rekall-forensic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ortableapps.com/apps/utilities/7-zip_portable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3A4EB-D245-458B-A864-25F3DB97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RAM capture instruction</vt:lpstr>
    </vt:vector>
  </TitlesOfParts>
  <Company>IBM Corporation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RAM capture instruction</dc:title>
  <dc:subject/>
  <dc:creator>Adam Smutnicki</dc:creator>
  <cp:keywords/>
  <dc:description/>
  <cp:lastModifiedBy>Rubén D</cp:lastModifiedBy>
  <cp:revision>42</cp:revision>
  <cp:lastPrinted>2017-03-15T08:40:00Z</cp:lastPrinted>
  <dcterms:created xsi:type="dcterms:W3CDTF">2016-01-13T16:25:00Z</dcterms:created>
  <dcterms:modified xsi:type="dcterms:W3CDTF">2020-02-06T17:50:00Z</dcterms:modified>
</cp:coreProperties>
</file>