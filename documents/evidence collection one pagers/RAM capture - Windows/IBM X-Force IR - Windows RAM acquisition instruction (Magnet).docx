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CFA6" w14:textId="61A25807" w:rsidR="00A84C0C" w:rsidRPr="00C81A50" w:rsidRDefault="00A84C0C" w:rsidP="00A84C0C">
      <w:pPr>
        <w:pStyle w:val="Heading1"/>
        <w:numPr>
          <w:ilvl w:val="0"/>
          <w:numId w:val="0"/>
        </w:numPr>
        <w:ind w:left="432" w:hanging="432"/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 xml:space="preserve">Memory </w:t>
      </w:r>
      <w:r w:rsidR="008F0BBC" w:rsidRPr="00C81A50">
        <w:rPr>
          <w:rFonts w:ascii="IBM Plex Sans" w:hAnsi="IBM Plex Sans"/>
          <w:lang w:val="en-GB"/>
        </w:rPr>
        <w:t xml:space="preserve">capture </w:t>
      </w:r>
      <w:r w:rsidRPr="00C81A50">
        <w:rPr>
          <w:rFonts w:ascii="IBM Plex Sans" w:hAnsi="IBM Plex Sans"/>
          <w:lang w:val="en-GB"/>
        </w:rPr>
        <w:t>for Windows OS</w:t>
      </w:r>
    </w:p>
    <w:p w14:paraId="2C17FB4E" w14:textId="77777777" w:rsidR="00301F1C" w:rsidRPr="00C81A50" w:rsidRDefault="00301F1C" w:rsidP="002640D7">
      <w:pPr>
        <w:spacing w:after="0"/>
        <w:rPr>
          <w:rFonts w:ascii="IBM Plex Sans" w:hAnsi="IBM Plex Sans"/>
          <w:lang w:val="en-GB"/>
        </w:rPr>
      </w:pPr>
    </w:p>
    <w:p w14:paraId="0DC51083" w14:textId="303EC511" w:rsidR="00A84C0C" w:rsidRPr="00C81A50" w:rsidRDefault="00B3111C" w:rsidP="00A84C0C">
      <w:pPr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6D8B7F21" wp14:editId="2E1B6719">
            <wp:simplePos x="0" y="0"/>
            <wp:positionH relativeFrom="column">
              <wp:posOffset>3740150</wp:posOffset>
            </wp:positionH>
            <wp:positionV relativeFrom="paragraph">
              <wp:posOffset>715645</wp:posOffset>
            </wp:positionV>
            <wp:extent cx="3120390" cy="1565275"/>
            <wp:effectExtent l="57150" t="19050" r="60960" b="92075"/>
            <wp:wrapTight wrapText="bothSides">
              <wp:wrapPolygon edited="0">
                <wp:start x="-264" y="-263"/>
                <wp:lineTo x="-396" y="0"/>
                <wp:lineTo x="-396" y="22345"/>
                <wp:lineTo x="-264" y="22608"/>
                <wp:lineTo x="21758" y="22608"/>
                <wp:lineTo x="21890" y="21030"/>
                <wp:lineTo x="21890" y="4206"/>
                <wp:lineTo x="21758" y="263"/>
                <wp:lineTo x="21758" y="-263"/>
                <wp:lineTo x="-264" y="-26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156527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A84C0C" w:rsidRPr="00C81A50">
        <w:rPr>
          <w:rFonts w:ascii="IBM Plex Sans" w:hAnsi="IBM Plex Sans"/>
          <w:u w:val="single"/>
          <w:lang w:val="en-GB"/>
        </w:rPr>
        <w:t>Note</w:t>
      </w:r>
      <w:r w:rsidR="00A84C0C" w:rsidRPr="00C81A50">
        <w:rPr>
          <w:rFonts w:ascii="IBM Plex Sans" w:hAnsi="IBM Plex Sans"/>
          <w:lang w:val="en-GB"/>
        </w:rPr>
        <w:t>: We will first acquire live memory (RAM) from a Windows system based on the concept of “Order of Volatility</w:t>
      </w:r>
      <w:r w:rsidR="00BF2592" w:rsidRPr="00C81A50">
        <w:rPr>
          <w:rFonts w:ascii="IBM Plex Sans" w:hAnsi="IBM Plex Sans"/>
          <w:lang w:val="en-GB"/>
        </w:rPr>
        <w:t>”</w:t>
      </w:r>
      <w:r w:rsidR="00A84C0C" w:rsidRPr="00C81A50">
        <w:rPr>
          <w:rFonts w:ascii="IBM Plex Sans" w:hAnsi="IBM Plex Sans"/>
          <w:lang w:val="en-GB"/>
        </w:rPr>
        <w:t xml:space="preserve"> which states that </w:t>
      </w:r>
      <w:r w:rsidR="00BF2592" w:rsidRPr="00C81A50">
        <w:rPr>
          <w:rFonts w:ascii="IBM Plex Sans" w:hAnsi="IBM Plex Sans"/>
          <w:lang w:val="en-GB"/>
        </w:rPr>
        <w:t xml:space="preserve">more volatile </w:t>
      </w:r>
      <w:r w:rsidR="00A84C0C" w:rsidRPr="00C81A50">
        <w:rPr>
          <w:rFonts w:ascii="IBM Plex Sans" w:hAnsi="IBM Plex Sans"/>
          <w:lang w:val="en-GB"/>
        </w:rPr>
        <w:t xml:space="preserve">data must be acquired before acquiring other data that may be less volatile. Live memory of a system </w:t>
      </w:r>
      <w:proofErr w:type="gramStart"/>
      <w:r w:rsidR="00A84C0C" w:rsidRPr="00C81A50">
        <w:rPr>
          <w:rFonts w:ascii="IBM Plex Sans" w:hAnsi="IBM Plex Sans"/>
          <w:lang w:val="en-GB"/>
        </w:rPr>
        <w:t>i.e.</w:t>
      </w:r>
      <w:proofErr w:type="gramEnd"/>
      <w:r w:rsidR="00A84C0C" w:rsidRPr="00C81A50">
        <w:rPr>
          <w:rFonts w:ascii="IBM Plex Sans" w:hAnsi="IBM Plex Sans"/>
          <w:lang w:val="en-GB"/>
        </w:rPr>
        <w:t xml:space="preserve"> the RAM is more volatile than the data on the hard disk(s) so it must be acquired first. </w:t>
      </w:r>
      <w:r w:rsidR="00E3397C" w:rsidRPr="00C81A50">
        <w:rPr>
          <w:rFonts w:ascii="IBM Plex Sans" w:hAnsi="IBM Plex Sans"/>
          <w:b/>
          <w:bCs/>
          <w:lang w:val="en-GB"/>
        </w:rPr>
        <w:t>Failure to do so may result in the loss of key evidence.</w:t>
      </w:r>
    </w:p>
    <w:p w14:paraId="5C173925" w14:textId="77777777" w:rsidR="00A84C0C" w:rsidRPr="00C81A50" w:rsidRDefault="00A84C0C" w:rsidP="00301F1C">
      <w:pPr>
        <w:pStyle w:val="Heading1"/>
        <w:spacing w:after="240"/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>Preparation (on standalone machine)</w:t>
      </w:r>
    </w:p>
    <w:p w14:paraId="01F82C31" w14:textId="54B4DA5A" w:rsidR="00A84C0C" w:rsidRPr="00C81A50" w:rsidRDefault="00A84C0C" w:rsidP="008F0BBC">
      <w:pPr>
        <w:pStyle w:val="ListParagraph"/>
        <w:numPr>
          <w:ilvl w:val="0"/>
          <w:numId w:val="2"/>
        </w:numPr>
        <w:spacing w:before="80" w:after="140" w:line="276" w:lineRule="auto"/>
        <w:contextualSpacing w:val="0"/>
        <w:jc w:val="left"/>
        <w:rPr>
          <w:rFonts w:ascii="IBM Plex Sans" w:eastAsia="Times New Roman" w:hAnsi="IBM Plex Sans"/>
          <w:szCs w:val="24"/>
          <w:lang w:val="en-GB"/>
        </w:rPr>
      </w:pPr>
      <w:r w:rsidRPr="00C81A50">
        <w:rPr>
          <w:rFonts w:ascii="IBM Plex Sans" w:hAnsi="IBM Plex Sans"/>
          <w:lang w:val="en-GB"/>
        </w:rPr>
        <w:t>“</w:t>
      </w:r>
      <w:r w:rsidR="00815A61" w:rsidRPr="00C81A50">
        <w:rPr>
          <w:rFonts w:ascii="IBM Plex Sans" w:hAnsi="IBM Plex Sans"/>
          <w:lang w:val="en-GB"/>
        </w:rPr>
        <w:t>Magnet RAM Capture</w:t>
      </w:r>
      <w:r w:rsidRPr="00C81A50">
        <w:rPr>
          <w:rFonts w:ascii="IBM Plex Sans" w:hAnsi="IBM Plex Sans"/>
          <w:lang w:val="en-GB"/>
        </w:rPr>
        <w:t xml:space="preserve">” </w:t>
      </w:r>
      <w:r w:rsidR="00E3397C" w:rsidRPr="00C81A50">
        <w:rPr>
          <w:rFonts w:ascii="IBM Plex Sans" w:hAnsi="IBM Plex Sans"/>
          <w:lang w:val="en-GB"/>
        </w:rPr>
        <w:t xml:space="preserve">is </w:t>
      </w:r>
      <w:r w:rsidR="009F0980" w:rsidRPr="00C81A50">
        <w:rPr>
          <w:rFonts w:ascii="IBM Plex Sans" w:hAnsi="IBM Plex Sans"/>
          <w:lang w:val="en-GB"/>
        </w:rPr>
        <w:t xml:space="preserve">a free imaging tool designed to capture the physical memory of a suspect’s computer, allowing investigators to recover and </w:t>
      </w:r>
      <w:r w:rsidR="005D6A0C" w:rsidRPr="005D6A0C">
        <w:rPr>
          <w:rFonts w:ascii="IBM Plex Sans" w:hAnsi="IBM Plex Sans"/>
          <w:lang w:val="en-GB"/>
        </w:rPr>
        <w:t>analyse</w:t>
      </w:r>
      <w:r w:rsidR="009F0980" w:rsidRPr="00C81A50">
        <w:rPr>
          <w:rFonts w:ascii="IBM Plex Sans" w:hAnsi="IBM Plex Sans"/>
          <w:lang w:val="en-GB"/>
        </w:rPr>
        <w:t xml:space="preserve"> valuable artifacts that are often only found in memory.</w:t>
      </w:r>
      <w:r w:rsidRPr="00C81A50">
        <w:rPr>
          <w:rFonts w:ascii="IBM Plex Sans" w:hAnsi="IBM Plex Sans"/>
          <w:lang w:val="en-GB"/>
        </w:rPr>
        <w:t xml:space="preserve"> A portable version of this </w:t>
      </w:r>
      <w:r w:rsidRPr="00C81A50">
        <w:rPr>
          <w:rFonts w:ascii="IBM Plex Sans" w:eastAsia="Times New Roman" w:hAnsi="IBM Plex Sans"/>
          <w:lang w:val="en-GB"/>
        </w:rPr>
        <w:t xml:space="preserve">may be downloaded </w:t>
      </w:r>
      <w:r w:rsidR="008F0BBC" w:rsidRPr="00C81A50">
        <w:rPr>
          <w:rFonts w:ascii="IBM Plex Sans" w:eastAsia="Times New Roman" w:hAnsi="IBM Plex Sans"/>
          <w:lang w:val="en-GB"/>
        </w:rPr>
        <w:t>f</w:t>
      </w:r>
      <w:r w:rsidRPr="00C81A50">
        <w:rPr>
          <w:rFonts w:ascii="IBM Plex Sans" w:eastAsia="Times New Roman" w:hAnsi="IBM Plex Sans"/>
          <w:lang w:val="en-GB"/>
        </w:rPr>
        <w:t>rom:  </w:t>
      </w:r>
      <w:hyperlink r:id="rId8" w:history="1">
        <w:r w:rsidR="008F0BBC" w:rsidRPr="00C81A50">
          <w:rPr>
            <w:rStyle w:val="Hyperlink"/>
            <w:rFonts w:ascii="IBM Plex Sans" w:hAnsi="IBM Plex Sans"/>
            <w:lang w:val="en-GB"/>
          </w:rPr>
          <w:t>https://www.magnetforensics.com/resources/magnet-ram-capture/</w:t>
        </w:r>
      </w:hyperlink>
    </w:p>
    <w:p w14:paraId="3271A3E9" w14:textId="22767D31" w:rsidR="008F0BBC" w:rsidRPr="00C81A50" w:rsidRDefault="00A84C0C" w:rsidP="00A84C0C">
      <w:pPr>
        <w:pStyle w:val="ListParagraph"/>
        <w:numPr>
          <w:ilvl w:val="0"/>
          <w:numId w:val="2"/>
        </w:numPr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 xml:space="preserve">Ensure that you have compression software capable of creating encrypted ZIP archives available in your system. If not, IBM </w:t>
      </w:r>
      <w:r w:rsidR="00407678">
        <w:rPr>
          <w:rFonts w:ascii="IBM Plex Sans" w:hAnsi="IBM Plex Sans"/>
          <w:lang w:val="en-GB"/>
        </w:rPr>
        <w:t xml:space="preserve">Security </w:t>
      </w:r>
      <w:r w:rsidRPr="00C81A50">
        <w:rPr>
          <w:rFonts w:ascii="IBM Plex Sans" w:hAnsi="IBM Plex Sans"/>
          <w:lang w:val="en-GB"/>
        </w:rPr>
        <w:t>X-Force IR recommends using 7-Zip Portable, available</w:t>
      </w:r>
      <w:r w:rsidR="008F0BBC" w:rsidRPr="00C81A50">
        <w:rPr>
          <w:rFonts w:ascii="IBM Plex Sans" w:hAnsi="IBM Plex Sans"/>
          <w:lang w:val="en-GB"/>
        </w:rPr>
        <w:t xml:space="preserve"> </w:t>
      </w:r>
      <w:r w:rsidRPr="00C81A50">
        <w:rPr>
          <w:rFonts w:ascii="IBM Plex Sans" w:hAnsi="IBM Plex Sans"/>
          <w:lang w:val="en-GB"/>
        </w:rPr>
        <w:t>from</w:t>
      </w:r>
      <w:r w:rsidR="008F0BBC" w:rsidRPr="00C81A50">
        <w:rPr>
          <w:rFonts w:ascii="IBM Plex Sans" w:hAnsi="IBM Plex Sans"/>
          <w:lang w:val="en-GB"/>
        </w:rPr>
        <w:t xml:space="preserve"> </w:t>
      </w:r>
      <w:r w:rsidR="00566BD8" w:rsidRPr="00C81A50">
        <w:rPr>
          <w:rFonts w:ascii="IBM Plex Sans" w:hAnsi="IBM Plex Sans"/>
          <w:lang w:val="en-GB"/>
        </w:rPr>
        <w:t xml:space="preserve">the </w:t>
      </w:r>
      <w:r w:rsidRPr="00C81A50">
        <w:rPr>
          <w:rFonts w:ascii="IBM Plex Sans" w:hAnsi="IBM Plex Sans"/>
          <w:lang w:val="en-GB"/>
        </w:rPr>
        <w:t xml:space="preserve">official website: </w:t>
      </w:r>
      <w:hyperlink r:id="rId9" w:history="1">
        <w:r w:rsidRPr="00C81A50">
          <w:rPr>
            <w:rStyle w:val="Hyperlink"/>
            <w:rFonts w:ascii="IBM Plex Sans" w:hAnsi="IBM Plex Sans"/>
            <w:lang w:val="en-GB"/>
          </w:rPr>
          <w:t>http://portableapps.com/apps/utilities/7-zip_portable</w:t>
        </w:r>
      </w:hyperlink>
      <w:r w:rsidRPr="00C81A50">
        <w:rPr>
          <w:rFonts w:ascii="IBM Plex Sans" w:hAnsi="IBM Plex Sans"/>
          <w:lang w:val="en-GB"/>
        </w:rPr>
        <w:t xml:space="preserve"> or any other tool of your choice.</w:t>
      </w:r>
    </w:p>
    <w:p w14:paraId="28C40EEC" w14:textId="54469291" w:rsidR="00A84C0C" w:rsidRPr="00C81A50" w:rsidRDefault="00A84C0C" w:rsidP="008F0BBC">
      <w:pPr>
        <w:pStyle w:val="ListParagraph"/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 xml:space="preserve"> </w:t>
      </w:r>
    </w:p>
    <w:p w14:paraId="31D8AC66" w14:textId="45A1CB87" w:rsidR="008F0BBC" w:rsidRPr="00C81A50" w:rsidRDefault="00B3111C" w:rsidP="00B3111C">
      <w:pPr>
        <w:pStyle w:val="ListParagraph"/>
        <w:numPr>
          <w:ilvl w:val="0"/>
          <w:numId w:val="2"/>
        </w:numPr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 xml:space="preserve">Prepare external </w:t>
      </w:r>
      <w:r w:rsidR="00281B63" w:rsidRPr="00C81A50">
        <w:rPr>
          <w:rFonts w:ascii="IBM Plex Sans" w:hAnsi="IBM Plex Sans"/>
          <w:lang w:val="en-GB"/>
        </w:rPr>
        <w:t>storage media</w:t>
      </w:r>
      <w:r w:rsidRPr="00C81A50">
        <w:rPr>
          <w:rFonts w:ascii="IBM Plex Sans" w:hAnsi="IBM Plex Sans"/>
          <w:lang w:val="en-GB"/>
        </w:rPr>
        <w:t xml:space="preserve">, with at least the same capacity as the size of the RAM in the target machine. This </w:t>
      </w:r>
      <w:r w:rsidR="00281B63" w:rsidRPr="00C81A50">
        <w:rPr>
          <w:rFonts w:ascii="IBM Plex Sans" w:hAnsi="IBM Plex Sans"/>
          <w:lang w:val="en-GB"/>
        </w:rPr>
        <w:t>storage media</w:t>
      </w:r>
      <w:r w:rsidRPr="00C81A50">
        <w:rPr>
          <w:rFonts w:ascii="IBM Plex Sans" w:hAnsi="IBM Plex Sans"/>
          <w:lang w:val="en-GB"/>
        </w:rPr>
        <w:t xml:space="preserve"> will be used to store the forensic image of the RAM created by Magnet RAM Capture. Perform a quick format of the external </w:t>
      </w:r>
      <w:r w:rsidR="00281B63" w:rsidRPr="00C81A50">
        <w:rPr>
          <w:rFonts w:ascii="IBM Plex Sans" w:hAnsi="IBM Plex Sans"/>
          <w:lang w:val="en-GB"/>
        </w:rPr>
        <w:t>storage media</w:t>
      </w:r>
      <w:r w:rsidRPr="00C81A50">
        <w:rPr>
          <w:rFonts w:ascii="IBM Plex Sans" w:hAnsi="IBM Plex Sans"/>
          <w:lang w:val="en-GB"/>
        </w:rPr>
        <w:t xml:space="preserve"> with the NTFS file system - </w:t>
      </w:r>
      <w:r w:rsidRPr="00C81A50">
        <w:rPr>
          <w:rFonts w:ascii="IBM Plex Sans" w:hAnsi="IBM Plex Sans"/>
          <w:u w:val="single"/>
          <w:lang w:val="en-GB"/>
        </w:rPr>
        <w:t>all data on this media may be irrecoverably lost!</w:t>
      </w:r>
      <w:r w:rsidRPr="00C81A50">
        <w:rPr>
          <w:rFonts w:ascii="IBM Plex Sans" w:hAnsi="IBM Plex Sans"/>
          <w:lang w:val="en-GB"/>
        </w:rPr>
        <w:t xml:space="preserve"> If it is not possible to use external storage media, a network share can be used as an alternative.</w:t>
      </w:r>
    </w:p>
    <w:p w14:paraId="300D3706" w14:textId="77777777" w:rsidR="00B3111C" w:rsidRPr="00C81A50" w:rsidRDefault="00B3111C" w:rsidP="00B3111C">
      <w:pPr>
        <w:pStyle w:val="ListParagraph"/>
        <w:rPr>
          <w:rFonts w:ascii="IBM Plex Sans" w:hAnsi="IBM Plex Sans"/>
          <w:lang w:val="en-GB"/>
        </w:rPr>
      </w:pPr>
    </w:p>
    <w:p w14:paraId="5224F678" w14:textId="6BCD1201" w:rsidR="00A84C0C" w:rsidRPr="00C81A50" w:rsidRDefault="00A84C0C" w:rsidP="00A84C0C">
      <w:pPr>
        <w:pStyle w:val="ListParagraph"/>
        <w:numPr>
          <w:ilvl w:val="0"/>
          <w:numId w:val="2"/>
        </w:numPr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 xml:space="preserve">Copy </w:t>
      </w:r>
      <w:r w:rsidR="00BF2592" w:rsidRPr="00C81A50">
        <w:rPr>
          <w:rFonts w:ascii="IBM Plex Sans" w:hAnsi="IBM Plex Sans"/>
          <w:lang w:val="en-GB"/>
        </w:rPr>
        <w:t>“</w:t>
      </w:r>
      <w:r w:rsidR="008F0BBC" w:rsidRPr="00C81A50">
        <w:rPr>
          <w:rFonts w:ascii="IBM Plex Sans" w:hAnsi="IBM Plex Sans"/>
          <w:lang w:val="en-GB"/>
        </w:rPr>
        <w:t>MRCvXXX.exe</w:t>
      </w:r>
      <w:r w:rsidR="00BF2592" w:rsidRPr="00C81A50">
        <w:rPr>
          <w:rFonts w:ascii="IBM Plex Sans" w:hAnsi="IBM Plex Sans"/>
          <w:lang w:val="en-GB"/>
        </w:rPr>
        <w:t>”</w:t>
      </w:r>
      <w:r w:rsidRPr="00C81A50">
        <w:rPr>
          <w:rFonts w:ascii="IBM Plex Sans" w:hAnsi="IBM Plex Sans"/>
          <w:lang w:val="en-GB"/>
        </w:rPr>
        <w:t xml:space="preserve"> and if necessary </w:t>
      </w:r>
      <w:r w:rsidR="00BF2592" w:rsidRPr="00C81A50">
        <w:rPr>
          <w:rFonts w:ascii="IBM Plex Sans" w:hAnsi="IBM Plex Sans"/>
          <w:lang w:val="en-GB"/>
        </w:rPr>
        <w:t>“</w:t>
      </w:r>
      <w:r w:rsidRPr="00C81A50">
        <w:rPr>
          <w:rFonts w:ascii="IBM Plex Sans" w:hAnsi="IBM Plex Sans"/>
          <w:lang w:val="en-GB"/>
        </w:rPr>
        <w:t>7zip Portable</w:t>
      </w:r>
      <w:r w:rsidR="00BF2592" w:rsidRPr="00C81A50">
        <w:rPr>
          <w:rFonts w:ascii="IBM Plex Sans" w:hAnsi="IBM Plex Sans"/>
          <w:lang w:val="en-GB"/>
        </w:rPr>
        <w:t xml:space="preserve">” </w:t>
      </w:r>
      <w:r w:rsidRPr="00C81A50">
        <w:rPr>
          <w:rFonts w:ascii="IBM Plex Sans" w:hAnsi="IBM Plex Sans"/>
          <w:lang w:val="en-GB"/>
        </w:rPr>
        <w:t>on</w:t>
      </w:r>
      <w:r w:rsidR="00B3111C" w:rsidRPr="00C81A50">
        <w:rPr>
          <w:rFonts w:ascii="IBM Plex Sans" w:hAnsi="IBM Plex Sans"/>
          <w:lang w:val="en-GB"/>
        </w:rPr>
        <w:t xml:space="preserve"> </w:t>
      </w:r>
      <w:r w:rsidRPr="00C81A50">
        <w:rPr>
          <w:rFonts w:ascii="IBM Plex Sans" w:hAnsi="IBM Plex Sans"/>
          <w:lang w:val="en-GB"/>
        </w:rPr>
        <w:t xml:space="preserve">to the </w:t>
      </w:r>
      <w:r w:rsidR="00B3111C" w:rsidRPr="00C81A50">
        <w:rPr>
          <w:rFonts w:ascii="IBM Plex Sans" w:hAnsi="IBM Plex Sans"/>
          <w:lang w:val="en-GB"/>
        </w:rPr>
        <w:t xml:space="preserve">external </w:t>
      </w:r>
      <w:r w:rsidR="00281B63" w:rsidRPr="00C81A50">
        <w:rPr>
          <w:rFonts w:ascii="IBM Plex Sans" w:hAnsi="IBM Plex Sans"/>
          <w:lang w:val="en-GB"/>
        </w:rPr>
        <w:t>storage media</w:t>
      </w:r>
      <w:r w:rsidRPr="00C81A50">
        <w:rPr>
          <w:rFonts w:ascii="IBM Plex Sans" w:hAnsi="IBM Plex Sans"/>
          <w:lang w:val="en-GB"/>
        </w:rPr>
        <w:t>.</w:t>
      </w:r>
    </w:p>
    <w:p w14:paraId="6F1044F7" w14:textId="77777777" w:rsidR="00A84C0C" w:rsidRPr="00C81A50" w:rsidRDefault="00A84C0C" w:rsidP="00A84C0C">
      <w:pPr>
        <w:pStyle w:val="Heading1"/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>Acquiring live Memory (on target machine)</w:t>
      </w:r>
    </w:p>
    <w:p w14:paraId="5E329CBB" w14:textId="77777777" w:rsidR="00A84C0C" w:rsidRPr="00C81A50" w:rsidRDefault="00A84C0C" w:rsidP="00301F1C">
      <w:pPr>
        <w:spacing w:after="0" w:line="240" w:lineRule="auto"/>
        <w:rPr>
          <w:rFonts w:ascii="IBM Plex Sans" w:hAnsi="IBM Plex Sans"/>
          <w:lang w:val="en-GB"/>
        </w:rPr>
      </w:pPr>
    </w:p>
    <w:p w14:paraId="04AFD814" w14:textId="54F2F3AA" w:rsidR="00B3111C" w:rsidRPr="00C81A50" w:rsidRDefault="00B3111C" w:rsidP="009E3D8D">
      <w:pPr>
        <w:pStyle w:val="ListParagraph"/>
        <w:numPr>
          <w:ilvl w:val="0"/>
          <w:numId w:val="9"/>
        </w:numPr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 xml:space="preserve">Connect the external </w:t>
      </w:r>
      <w:r w:rsidR="00281B63" w:rsidRPr="00C81A50">
        <w:rPr>
          <w:rFonts w:ascii="IBM Plex Sans" w:hAnsi="IBM Plex Sans"/>
          <w:lang w:val="en-GB"/>
        </w:rPr>
        <w:t>storage media</w:t>
      </w:r>
      <w:r w:rsidRPr="00C81A50">
        <w:rPr>
          <w:rFonts w:ascii="IBM Plex Sans" w:hAnsi="IBM Plex Sans"/>
          <w:lang w:val="en-GB"/>
        </w:rPr>
        <w:t xml:space="preserve"> to the target machine.</w:t>
      </w:r>
    </w:p>
    <w:p w14:paraId="56B3AC71" w14:textId="351BC05F" w:rsidR="00A84C0C" w:rsidRPr="00C81A50" w:rsidRDefault="00A84C0C" w:rsidP="009E3D8D">
      <w:pPr>
        <w:pStyle w:val="ListParagraph"/>
        <w:numPr>
          <w:ilvl w:val="0"/>
          <w:numId w:val="9"/>
        </w:numPr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 xml:space="preserve">Execute </w:t>
      </w:r>
      <w:r w:rsidR="00B3111C" w:rsidRPr="00C81A50">
        <w:rPr>
          <w:rFonts w:ascii="IBM Plex Sans" w:hAnsi="IBM Plex Sans"/>
          <w:lang w:val="en-GB"/>
        </w:rPr>
        <w:t xml:space="preserve">the </w:t>
      </w:r>
      <w:r w:rsidR="008F0BBC" w:rsidRPr="00C81A50">
        <w:rPr>
          <w:rFonts w:ascii="IBM Plex Sans" w:hAnsi="IBM Plex Sans"/>
          <w:lang w:val="en-GB"/>
        </w:rPr>
        <w:t>Magnet RAM Capture</w:t>
      </w:r>
      <w:r w:rsidRPr="00C81A50">
        <w:rPr>
          <w:rFonts w:ascii="IBM Plex Sans" w:hAnsi="IBM Plex Sans"/>
          <w:lang w:val="en-GB"/>
        </w:rPr>
        <w:t xml:space="preserve"> icon to start the program.</w:t>
      </w:r>
    </w:p>
    <w:p w14:paraId="45EB4437" w14:textId="081B8CC6" w:rsidR="00A84C0C" w:rsidRPr="00C81A50" w:rsidRDefault="00A84C0C" w:rsidP="009E3D8D">
      <w:pPr>
        <w:pStyle w:val="ListParagraph"/>
        <w:numPr>
          <w:ilvl w:val="0"/>
          <w:numId w:val="9"/>
        </w:numPr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 xml:space="preserve">In </w:t>
      </w:r>
      <w:r w:rsidR="008F0BBC" w:rsidRPr="00C81A50">
        <w:rPr>
          <w:rFonts w:ascii="IBM Plex Sans" w:hAnsi="IBM Plex Sans"/>
          <w:lang w:val="en-GB"/>
        </w:rPr>
        <w:t>Magnet RAM Capture</w:t>
      </w:r>
      <w:r w:rsidRPr="00C81A50">
        <w:rPr>
          <w:rFonts w:ascii="IBM Plex Sans" w:hAnsi="IBM Plex Sans"/>
          <w:lang w:val="en-GB"/>
        </w:rPr>
        <w:t xml:space="preserve">, select </w:t>
      </w:r>
      <w:r w:rsidR="008F0BBC" w:rsidRPr="00C81A50">
        <w:rPr>
          <w:rFonts w:ascii="IBM Plex Sans" w:hAnsi="IBM Plex Sans"/>
          <w:b/>
          <w:bCs/>
          <w:lang w:val="en-GB"/>
        </w:rPr>
        <w:t>Browse</w:t>
      </w:r>
      <w:r w:rsidRPr="00C81A50">
        <w:rPr>
          <w:rFonts w:ascii="IBM Plex Sans" w:hAnsi="IBM Plex Sans"/>
          <w:lang w:val="en-GB"/>
        </w:rPr>
        <w:t xml:space="preserve"> </w:t>
      </w:r>
      <w:r w:rsidRPr="00C81A50">
        <w:rPr>
          <w:rFonts w:ascii="IBM Plex Sans" w:hAnsi="IBM Plex Sans"/>
          <w:lang w:val="en-GB"/>
        </w:rPr>
        <w:sym w:font="Wingdings" w:char="F0E0"/>
      </w:r>
      <w:r w:rsidRPr="00C81A50">
        <w:rPr>
          <w:rFonts w:ascii="IBM Plex Sans" w:hAnsi="IBM Plex Sans"/>
          <w:lang w:val="en-GB"/>
        </w:rPr>
        <w:t xml:space="preserve"> </w:t>
      </w:r>
      <w:r w:rsidR="00976CB0" w:rsidRPr="00C81A50">
        <w:rPr>
          <w:rFonts w:ascii="IBM Plex Sans" w:hAnsi="IBM Plex Sans"/>
          <w:b/>
          <w:lang w:val="en-GB"/>
        </w:rPr>
        <w:t>&lt;External Device Directory of Capture Output&gt;</w:t>
      </w:r>
      <w:r w:rsidRPr="00C81A50">
        <w:rPr>
          <w:rFonts w:ascii="IBM Plex Sans" w:hAnsi="IBM Plex Sans"/>
          <w:lang w:val="en-GB"/>
        </w:rPr>
        <w:t xml:space="preserve"> … </w:t>
      </w:r>
    </w:p>
    <w:p w14:paraId="6DA4D1A9" w14:textId="45C58B23" w:rsidR="00A84C0C" w:rsidRPr="00C81A50" w:rsidRDefault="00A84C0C" w:rsidP="00281B63">
      <w:pPr>
        <w:pStyle w:val="ListParagraph"/>
        <w:numPr>
          <w:ilvl w:val="0"/>
          <w:numId w:val="9"/>
        </w:numPr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 xml:space="preserve">Select </w:t>
      </w:r>
      <w:r w:rsidR="00281B63" w:rsidRPr="00C81A50">
        <w:rPr>
          <w:rFonts w:ascii="IBM Plex Sans" w:hAnsi="IBM Plex Sans"/>
          <w:lang w:val="en-GB"/>
        </w:rPr>
        <w:t xml:space="preserve">a </w:t>
      </w:r>
      <w:r w:rsidRPr="00C81A50">
        <w:rPr>
          <w:rFonts w:ascii="IBM Plex Sans" w:hAnsi="IBM Plex Sans"/>
          <w:lang w:val="en-GB"/>
        </w:rPr>
        <w:t xml:space="preserve">destination path for the memory image file. </w:t>
      </w:r>
      <w:r w:rsidR="00B3111C" w:rsidRPr="00C81A50">
        <w:rPr>
          <w:rFonts w:ascii="IBM Plex Sans" w:hAnsi="IBM Plex Sans"/>
          <w:b/>
          <w:bCs/>
          <w:lang w:val="en-GB"/>
        </w:rPr>
        <w:t>IMPORTANT</w:t>
      </w:r>
      <w:r w:rsidR="00B3111C" w:rsidRPr="00C81A50">
        <w:rPr>
          <w:rFonts w:ascii="IBM Plex Sans" w:hAnsi="IBM Plex Sans"/>
          <w:lang w:val="en-GB"/>
        </w:rPr>
        <w:t xml:space="preserve">: </w:t>
      </w:r>
      <w:r w:rsidRPr="00C81A50">
        <w:rPr>
          <w:rFonts w:ascii="IBM Plex Sans" w:hAnsi="IBM Plex Sans"/>
          <w:lang w:val="en-GB"/>
        </w:rPr>
        <w:t xml:space="preserve">This should be </w:t>
      </w:r>
      <w:r w:rsidR="00281B63" w:rsidRPr="00C81A50">
        <w:rPr>
          <w:rFonts w:ascii="IBM Plex Sans" w:hAnsi="IBM Plex Sans"/>
          <w:lang w:val="en-GB"/>
        </w:rPr>
        <w:t>o</w:t>
      </w:r>
      <w:r w:rsidRPr="00C81A50">
        <w:rPr>
          <w:rFonts w:ascii="IBM Plex Sans" w:hAnsi="IBM Plex Sans"/>
          <w:lang w:val="en-GB"/>
        </w:rPr>
        <w:t xml:space="preserve">n the external </w:t>
      </w:r>
      <w:r w:rsidR="00BF2592" w:rsidRPr="00C81A50">
        <w:rPr>
          <w:rFonts w:ascii="IBM Plex Sans" w:hAnsi="IBM Plex Sans"/>
          <w:lang w:val="en-GB"/>
        </w:rPr>
        <w:t>media</w:t>
      </w:r>
      <w:r w:rsidRPr="00C81A50">
        <w:rPr>
          <w:rFonts w:ascii="IBM Plex Sans" w:hAnsi="IBM Plex Sans"/>
          <w:lang w:val="en-GB"/>
        </w:rPr>
        <w:t xml:space="preserve"> connected to the target Windows system</w:t>
      </w:r>
      <w:r w:rsidR="00281B63" w:rsidRPr="00C81A50">
        <w:rPr>
          <w:rFonts w:ascii="IBM Plex Sans" w:hAnsi="IBM Plex Sans"/>
          <w:lang w:val="en-GB"/>
        </w:rPr>
        <w:t xml:space="preserve"> </w:t>
      </w:r>
      <w:r w:rsidR="00281B63" w:rsidRPr="00C81A50">
        <w:rPr>
          <w:rFonts w:ascii="IBM Plex Sans" w:hAnsi="IBM Plex Sans"/>
          <w:b/>
          <w:bCs/>
          <w:lang w:val="en-GB"/>
        </w:rPr>
        <w:t>NOT</w:t>
      </w:r>
      <w:r w:rsidR="00281B63" w:rsidRPr="00C81A50">
        <w:rPr>
          <w:rFonts w:ascii="IBM Plex Sans" w:hAnsi="IBM Plex Sans"/>
          <w:lang w:val="en-GB"/>
        </w:rPr>
        <w:t xml:space="preserve"> the target device</w:t>
      </w:r>
      <w:r w:rsidRPr="00C81A50">
        <w:rPr>
          <w:rFonts w:ascii="IBM Plex Sans" w:hAnsi="IBM Plex Sans"/>
          <w:lang w:val="en-GB"/>
        </w:rPr>
        <w:t xml:space="preserve">. </w:t>
      </w:r>
      <w:r w:rsidR="00281B63" w:rsidRPr="00C81A50">
        <w:rPr>
          <w:rFonts w:ascii="IBM Plex Sans" w:hAnsi="IBM Plex Sans"/>
          <w:lang w:val="en-GB"/>
        </w:rPr>
        <w:t>S</w:t>
      </w:r>
      <w:r w:rsidRPr="00C81A50">
        <w:rPr>
          <w:rFonts w:ascii="IBM Plex Sans" w:hAnsi="IBM Plex Sans"/>
          <w:lang w:val="en-GB"/>
        </w:rPr>
        <w:t>elect a memory dump file name following the pattern &lt;hostname-date&gt; (</w:t>
      </w:r>
      <w:proofErr w:type="gramStart"/>
      <w:r w:rsidRPr="00C81A50">
        <w:rPr>
          <w:rFonts w:ascii="IBM Plex Sans" w:hAnsi="IBM Plex Sans"/>
          <w:lang w:val="en-GB"/>
        </w:rPr>
        <w:t>i.e.</w:t>
      </w:r>
      <w:proofErr w:type="gramEnd"/>
      <w:r w:rsidRPr="00C81A50">
        <w:rPr>
          <w:rFonts w:ascii="IBM Plex Sans" w:hAnsi="IBM Plex Sans"/>
          <w:lang w:val="en-GB"/>
        </w:rPr>
        <w:t xml:space="preserve"> clien</w:t>
      </w:r>
      <w:r w:rsidR="00F011A9">
        <w:rPr>
          <w:rFonts w:ascii="IBM Plex Sans" w:hAnsi="IBM Plex Sans"/>
          <w:lang w:val="en-GB"/>
        </w:rPr>
        <w:t>t</w:t>
      </w:r>
      <w:r w:rsidRPr="00C81A50">
        <w:rPr>
          <w:rFonts w:ascii="IBM Plex Sans" w:hAnsi="IBM Plex Sans"/>
          <w:lang w:val="en-GB"/>
        </w:rPr>
        <w:t>01-201</w:t>
      </w:r>
      <w:r w:rsidR="00C2049F" w:rsidRPr="00C81A50">
        <w:rPr>
          <w:rFonts w:ascii="IBM Plex Sans" w:hAnsi="IBM Plex Sans"/>
          <w:lang w:val="en-GB"/>
        </w:rPr>
        <w:t>8</w:t>
      </w:r>
      <w:r w:rsidRPr="00C81A50">
        <w:rPr>
          <w:rFonts w:ascii="IBM Plex Sans" w:hAnsi="IBM Plex Sans"/>
          <w:lang w:val="en-GB"/>
        </w:rPr>
        <w:t xml:space="preserve">mar03). </w:t>
      </w:r>
    </w:p>
    <w:p w14:paraId="5BD4E23A" w14:textId="310B57DC" w:rsidR="006A639D" w:rsidRPr="00C81A50" w:rsidRDefault="006A639D" w:rsidP="00E3397C">
      <w:pPr>
        <w:spacing w:before="80" w:after="140" w:line="276" w:lineRule="auto"/>
        <w:rPr>
          <w:rFonts w:ascii="IBM Plex Sans" w:hAnsi="IBM Plex Sans"/>
          <w:lang w:val="en-GB"/>
        </w:rPr>
      </w:pPr>
    </w:p>
    <w:p w14:paraId="10F7B685" w14:textId="75074A5A" w:rsidR="00A84C0C" w:rsidRPr="00C81A50" w:rsidRDefault="00A84C0C" w:rsidP="009E3D8D">
      <w:pPr>
        <w:pStyle w:val="ListParagraph"/>
        <w:numPr>
          <w:ilvl w:val="0"/>
          <w:numId w:val="9"/>
        </w:numPr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 xml:space="preserve">Click </w:t>
      </w:r>
      <w:r w:rsidRPr="00C81A50">
        <w:rPr>
          <w:rFonts w:ascii="IBM Plex Sans" w:hAnsi="IBM Plex Sans"/>
          <w:b/>
          <w:lang w:val="en-GB"/>
        </w:rPr>
        <w:t>“</w:t>
      </w:r>
      <w:r w:rsidR="00976CB0" w:rsidRPr="00C81A50">
        <w:rPr>
          <w:rFonts w:ascii="IBM Plex Sans" w:hAnsi="IBM Plex Sans"/>
          <w:b/>
          <w:lang w:val="en-GB"/>
        </w:rPr>
        <w:t>Start</w:t>
      </w:r>
      <w:r w:rsidRPr="00C81A50">
        <w:rPr>
          <w:rFonts w:ascii="IBM Plex Sans" w:hAnsi="IBM Plex Sans"/>
          <w:b/>
          <w:lang w:val="en-GB"/>
        </w:rPr>
        <w:t>”</w:t>
      </w:r>
      <w:r w:rsidRPr="00C81A50">
        <w:rPr>
          <w:rFonts w:ascii="IBM Plex Sans" w:hAnsi="IBM Plex Sans"/>
          <w:lang w:val="en-GB"/>
        </w:rPr>
        <w:t xml:space="preserve"> button on the same screen to begin the live memory acquisition process. </w:t>
      </w:r>
    </w:p>
    <w:p w14:paraId="0C4B90F0" w14:textId="566AE6B6" w:rsidR="00976CB0" w:rsidRPr="00C81A50" w:rsidRDefault="00E3397C" w:rsidP="00976CB0">
      <w:pPr>
        <w:pStyle w:val="ListParagraph"/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1BADCAE4" wp14:editId="5050C35F">
            <wp:simplePos x="0" y="0"/>
            <wp:positionH relativeFrom="column">
              <wp:posOffset>163830</wp:posOffset>
            </wp:positionH>
            <wp:positionV relativeFrom="paragraph">
              <wp:posOffset>217170</wp:posOffset>
            </wp:positionV>
            <wp:extent cx="3120390" cy="1474470"/>
            <wp:effectExtent l="57150" t="19050" r="60960" b="87630"/>
            <wp:wrapTight wrapText="bothSides">
              <wp:wrapPolygon edited="0">
                <wp:start x="-264" y="-279"/>
                <wp:lineTo x="-396" y="0"/>
                <wp:lineTo x="-396" y="22326"/>
                <wp:lineTo x="-264" y="22605"/>
                <wp:lineTo x="21758" y="22605"/>
                <wp:lineTo x="21758" y="22326"/>
                <wp:lineTo x="21890" y="18140"/>
                <wp:lineTo x="21890" y="4465"/>
                <wp:lineTo x="21758" y="279"/>
                <wp:lineTo x="21758" y="-279"/>
                <wp:lineTo x="-264" y="-279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14744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A21D1EE" w14:textId="59316134" w:rsidR="00A84C0C" w:rsidRPr="00C81A50" w:rsidRDefault="00A84C0C" w:rsidP="00A84C0C">
      <w:pPr>
        <w:pStyle w:val="ListParagraph"/>
        <w:keepNext/>
        <w:jc w:val="center"/>
        <w:rPr>
          <w:rFonts w:ascii="IBM Plex Sans" w:hAnsi="IBM Plex Sans"/>
          <w:lang w:val="en-GB"/>
        </w:rPr>
      </w:pPr>
    </w:p>
    <w:p w14:paraId="0B0D147B" w14:textId="5F6939ED" w:rsidR="00281B63" w:rsidRPr="00C81A50" w:rsidRDefault="00A84C0C" w:rsidP="00281B63">
      <w:pPr>
        <w:pStyle w:val="ListParagraph"/>
        <w:numPr>
          <w:ilvl w:val="0"/>
          <w:numId w:val="9"/>
        </w:numPr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 xml:space="preserve">At the end of the </w:t>
      </w:r>
      <w:r w:rsidR="00F011A9" w:rsidRPr="00F011A9">
        <w:rPr>
          <w:rFonts w:ascii="IBM Plex Sans" w:hAnsi="IBM Plex Sans"/>
          <w:lang w:val="en-GB"/>
        </w:rPr>
        <w:t>process,</w:t>
      </w:r>
      <w:r w:rsidRPr="00C81A50">
        <w:rPr>
          <w:rFonts w:ascii="IBM Plex Sans" w:hAnsi="IBM Plex Sans"/>
          <w:lang w:val="en-GB"/>
        </w:rPr>
        <w:t xml:space="preserve"> you will have the memory dump file created in the desired folder on the external </w:t>
      </w:r>
      <w:r w:rsidR="00BF2592" w:rsidRPr="00C81A50">
        <w:rPr>
          <w:rFonts w:ascii="IBM Plex Sans" w:hAnsi="IBM Plex Sans"/>
          <w:lang w:val="en-GB"/>
        </w:rPr>
        <w:t>media</w:t>
      </w:r>
      <w:r w:rsidRPr="00C81A50">
        <w:rPr>
          <w:rFonts w:ascii="IBM Plex Sans" w:hAnsi="IBM Plex Sans"/>
          <w:lang w:val="en-GB"/>
        </w:rPr>
        <w:t>.</w:t>
      </w:r>
    </w:p>
    <w:p w14:paraId="124B10A4" w14:textId="73DE1C72" w:rsidR="0032082C" w:rsidRPr="00C81A50" w:rsidRDefault="00281B63" w:rsidP="00922139">
      <w:pPr>
        <w:pStyle w:val="ListParagraph"/>
        <w:numPr>
          <w:ilvl w:val="0"/>
          <w:numId w:val="9"/>
        </w:numPr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>Disconnect the external storage media from the target machine</w:t>
      </w:r>
      <w:r w:rsidR="00922139" w:rsidRPr="00C81A50">
        <w:rPr>
          <w:rFonts w:ascii="IBM Plex Sans" w:eastAsiaTheme="majorEastAsia" w:hAnsi="IBM Plex Sans" w:cstheme="majorBidi"/>
          <w:sz w:val="24"/>
          <w:szCs w:val="32"/>
          <w:lang w:val="en-GB"/>
        </w:rPr>
        <w:t xml:space="preserve"> </w:t>
      </w:r>
    </w:p>
    <w:p w14:paraId="73733A31" w14:textId="77777777" w:rsidR="001707F1" w:rsidRPr="00C81A50" w:rsidRDefault="001707F1" w:rsidP="001707F1">
      <w:pPr>
        <w:pStyle w:val="Heading1"/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lastRenderedPageBreak/>
        <w:t>Preparation for delivery to IBM Security X-Force IR (on standalone machine)</w:t>
      </w:r>
    </w:p>
    <w:p w14:paraId="363F86BA" w14:textId="77777777" w:rsidR="001707F1" w:rsidRPr="00C81A50" w:rsidRDefault="001707F1" w:rsidP="001707F1">
      <w:pPr>
        <w:pStyle w:val="Heading2"/>
        <w:numPr>
          <w:ilvl w:val="0"/>
          <w:numId w:val="0"/>
        </w:numPr>
        <w:ind w:left="576" w:hanging="576"/>
        <w:rPr>
          <w:rFonts w:ascii="IBM Plex Sans" w:hAnsi="IBM Plex Sans"/>
          <w:lang w:val="en-GB"/>
        </w:rPr>
      </w:pPr>
    </w:p>
    <w:p w14:paraId="071B7272" w14:textId="77777777" w:rsidR="001707F1" w:rsidRPr="00C81A50" w:rsidRDefault="001707F1" w:rsidP="001707F1">
      <w:pPr>
        <w:pStyle w:val="ListParagraph"/>
        <w:numPr>
          <w:ilvl w:val="0"/>
          <w:numId w:val="16"/>
        </w:numPr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>Disconnect the external storage media from the target machine</w:t>
      </w:r>
      <w:r w:rsidRPr="00C81A50">
        <w:rPr>
          <w:rFonts w:ascii="IBM Plex Sans" w:eastAsiaTheme="majorEastAsia" w:hAnsi="IBM Plex Sans" w:cstheme="majorBidi"/>
          <w:sz w:val="24"/>
          <w:szCs w:val="32"/>
          <w:lang w:val="en-GB"/>
        </w:rPr>
        <w:t xml:space="preserve"> </w:t>
      </w:r>
    </w:p>
    <w:p w14:paraId="268C5028" w14:textId="1669D4CB" w:rsidR="001707F1" w:rsidRPr="00C81A50" w:rsidRDefault="001707F1" w:rsidP="001707F1">
      <w:pPr>
        <w:pStyle w:val="ListParagraph"/>
        <w:numPr>
          <w:ilvl w:val="0"/>
          <w:numId w:val="16"/>
        </w:numPr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 xml:space="preserve">Connect removable media to a </w:t>
      </w:r>
      <w:r w:rsidR="0023579C" w:rsidRPr="00C81A50">
        <w:rPr>
          <w:rFonts w:ascii="IBM Plex Sans" w:hAnsi="IBM Plex Sans"/>
          <w:lang w:val="en-GB"/>
        </w:rPr>
        <w:t xml:space="preserve">standalone </w:t>
      </w:r>
      <w:r w:rsidRPr="00C81A50">
        <w:rPr>
          <w:rFonts w:ascii="IBM Plex Sans" w:hAnsi="IBM Plex Sans"/>
          <w:lang w:val="en-GB"/>
        </w:rPr>
        <w:t>workstation</w:t>
      </w:r>
    </w:p>
    <w:p w14:paraId="617ED575" w14:textId="1F382A3C" w:rsidR="001707F1" w:rsidRPr="00C81A50" w:rsidRDefault="001707F1" w:rsidP="001707F1">
      <w:pPr>
        <w:pStyle w:val="Heading2"/>
        <w:rPr>
          <w:rFonts w:ascii="IBM Plex Sans" w:hAnsi="IBM Plex Sans"/>
          <w:sz w:val="24"/>
          <w:szCs w:val="28"/>
          <w:lang w:val="en-GB"/>
        </w:rPr>
      </w:pPr>
      <w:r w:rsidRPr="00C81A50">
        <w:rPr>
          <w:rFonts w:ascii="IBM Plex Sans" w:hAnsi="IBM Plex Sans"/>
          <w:sz w:val="24"/>
          <w:szCs w:val="28"/>
          <w:lang w:val="en-GB"/>
        </w:rPr>
        <w:t>Calculate hash value</w:t>
      </w:r>
    </w:p>
    <w:p w14:paraId="14E45D5B" w14:textId="7F74E6E0" w:rsidR="001707F1" w:rsidRPr="00C81A50" w:rsidRDefault="001707F1" w:rsidP="001707F1">
      <w:pPr>
        <w:spacing w:before="240"/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 xml:space="preserve">Note: In the following commands, replace </w:t>
      </w:r>
      <w:r w:rsidR="00720795" w:rsidRPr="00C81A50">
        <w:rPr>
          <w:rFonts w:ascii="IBM Plex Sans" w:hAnsi="IBM Plex Sans"/>
          <w:lang w:val="en-GB"/>
        </w:rPr>
        <w:t>‘</w:t>
      </w:r>
      <w:proofErr w:type="spellStart"/>
      <w:r w:rsidRPr="00C81A50">
        <w:rPr>
          <w:rFonts w:ascii="IBM Plex Sans" w:hAnsi="IBM Plex Sans"/>
          <w:lang w:val="en-GB"/>
        </w:rPr>
        <w:t>ram_image_file</w:t>
      </w:r>
      <w:proofErr w:type="spellEnd"/>
      <w:r w:rsidR="00720795" w:rsidRPr="00C81A50">
        <w:rPr>
          <w:rFonts w:ascii="IBM Plex Sans" w:hAnsi="IBM Plex Sans"/>
          <w:lang w:val="en-GB"/>
        </w:rPr>
        <w:t>’</w:t>
      </w:r>
      <w:r w:rsidRPr="00C81A50">
        <w:rPr>
          <w:rFonts w:ascii="IBM Plex Sans" w:hAnsi="IBM Plex Sans"/>
          <w:lang w:val="en-GB"/>
        </w:rPr>
        <w:t xml:space="preserve"> with the path to the previously created RAM image file.</w:t>
      </w:r>
    </w:p>
    <w:p w14:paraId="5CF65310" w14:textId="77777777" w:rsidR="001707F1" w:rsidRPr="00C81A50" w:rsidRDefault="001707F1" w:rsidP="00301F1C">
      <w:pPr>
        <w:pStyle w:val="Heading3"/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>Using Linux</w:t>
      </w:r>
    </w:p>
    <w:p w14:paraId="70DD7675" w14:textId="017415E2" w:rsidR="001707F1" w:rsidRPr="00C81A50" w:rsidRDefault="001707F1" w:rsidP="00301F1C">
      <w:pPr>
        <w:ind w:left="113"/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 xml:space="preserve">To calculate hash values on a Linux machine, launch a shell (most probably bash) and </w:t>
      </w:r>
      <w:r w:rsidR="00720795" w:rsidRPr="00C81A50">
        <w:rPr>
          <w:rFonts w:ascii="IBM Plex Sans" w:hAnsi="IBM Plex Sans"/>
          <w:lang w:val="en-GB"/>
        </w:rPr>
        <w:t>execute the following commands</w:t>
      </w:r>
      <w:r w:rsidRPr="00C81A50">
        <w:rPr>
          <w:rFonts w:ascii="IBM Plex Sans" w:hAnsi="IBM Plex Sans"/>
          <w:lang w:val="en-GB"/>
        </w:rPr>
        <w:t>:</w:t>
      </w:r>
    </w:p>
    <w:p w14:paraId="7B166B0C" w14:textId="77777777" w:rsidR="001707F1" w:rsidRPr="00C81A50" w:rsidRDefault="001707F1" w:rsidP="001707F1">
      <w:pPr>
        <w:pStyle w:val="command"/>
        <w:numPr>
          <w:ilvl w:val="0"/>
          <w:numId w:val="0"/>
        </w:numPr>
        <w:ind w:left="113"/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 xml:space="preserve">$ md5sum </w:t>
      </w:r>
      <w:proofErr w:type="spellStart"/>
      <w:r w:rsidRPr="00C81A50">
        <w:rPr>
          <w:rFonts w:ascii="IBM Plex Sans" w:hAnsi="IBM Plex Sans"/>
          <w:lang w:val="en-GB"/>
        </w:rPr>
        <w:t>ram_image_file</w:t>
      </w:r>
      <w:proofErr w:type="spellEnd"/>
      <w:r w:rsidRPr="00C81A50">
        <w:rPr>
          <w:rFonts w:ascii="IBM Plex Sans" w:hAnsi="IBM Plex Sans"/>
          <w:lang w:val="en-GB"/>
        </w:rPr>
        <w:t xml:space="preserve"> &gt;&gt; memory_image_checksum.txt</w:t>
      </w:r>
    </w:p>
    <w:p w14:paraId="64A8CB0D" w14:textId="5284FFE1" w:rsidR="001707F1" w:rsidRPr="00C81A50" w:rsidRDefault="001707F1" w:rsidP="00720795">
      <w:pPr>
        <w:pStyle w:val="command"/>
        <w:numPr>
          <w:ilvl w:val="0"/>
          <w:numId w:val="0"/>
        </w:numPr>
        <w:ind w:left="113"/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 xml:space="preserve">$ sha1sum </w:t>
      </w:r>
      <w:proofErr w:type="spellStart"/>
      <w:r w:rsidRPr="00C81A50">
        <w:rPr>
          <w:rFonts w:ascii="IBM Plex Sans" w:hAnsi="IBM Plex Sans"/>
          <w:lang w:val="en-GB"/>
        </w:rPr>
        <w:t>ram_image_file</w:t>
      </w:r>
      <w:proofErr w:type="spellEnd"/>
      <w:r w:rsidRPr="00C81A50">
        <w:rPr>
          <w:rFonts w:ascii="IBM Plex Sans" w:hAnsi="IBM Plex Sans"/>
          <w:lang w:val="en-GB"/>
        </w:rPr>
        <w:t xml:space="preserve"> &gt;&gt; memory_image_checksum.txt</w:t>
      </w:r>
    </w:p>
    <w:p w14:paraId="2A40AF98" w14:textId="77777777" w:rsidR="001707F1" w:rsidRPr="00C81A50" w:rsidRDefault="001707F1" w:rsidP="00301F1C">
      <w:pPr>
        <w:pStyle w:val="Heading3"/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>Using Mac OS X</w:t>
      </w:r>
    </w:p>
    <w:p w14:paraId="0E9D1AA9" w14:textId="0FC88FEF" w:rsidR="001707F1" w:rsidRPr="00C81A50" w:rsidRDefault="001707F1" w:rsidP="00301F1C">
      <w:pPr>
        <w:ind w:left="113"/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 xml:space="preserve">To calculate hash values on Mac OS X machine, launch shell (most probably Terminal) and </w:t>
      </w:r>
      <w:r w:rsidR="00720795" w:rsidRPr="00C81A50">
        <w:rPr>
          <w:rFonts w:ascii="IBM Plex Sans" w:hAnsi="IBM Plex Sans"/>
          <w:lang w:val="en-GB"/>
        </w:rPr>
        <w:t>execute the following commands</w:t>
      </w:r>
      <w:r w:rsidRPr="00C81A50">
        <w:rPr>
          <w:rFonts w:ascii="IBM Plex Sans" w:hAnsi="IBM Plex Sans"/>
          <w:lang w:val="en-GB"/>
        </w:rPr>
        <w:t>:</w:t>
      </w:r>
    </w:p>
    <w:p w14:paraId="3C1480F7" w14:textId="77777777" w:rsidR="001707F1" w:rsidRPr="00C81A50" w:rsidRDefault="001707F1" w:rsidP="001707F1">
      <w:pPr>
        <w:pStyle w:val="command"/>
        <w:numPr>
          <w:ilvl w:val="0"/>
          <w:numId w:val="0"/>
        </w:numPr>
        <w:ind w:left="113"/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 xml:space="preserve">$ </w:t>
      </w:r>
      <w:proofErr w:type="spellStart"/>
      <w:r w:rsidRPr="00C81A50">
        <w:rPr>
          <w:rFonts w:ascii="IBM Plex Sans" w:hAnsi="IBM Plex Sans"/>
          <w:lang w:val="en-GB"/>
        </w:rPr>
        <w:t>shasum</w:t>
      </w:r>
      <w:proofErr w:type="spellEnd"/>
      <w:r w:rsidRPr="00C81A50">
        <w:rPr>
          <w:rFonts w:ascii="IBM Plex Sans" w:hAnsi="IBM Plex Sans"/>
          <w:lang w:val="en-GB"/>
        </w:rPr>
        <w:t xml:space="preserve"> </w:t>
      </w:r>
      <w:proofErr w:type="spellStart"/>
      <w:r w:rsidRPr="00C81A50">
        <w:rPr>
          <w:rFonts w:ascii="IBM Plex Sans" w:hAnsi="IBM Plex Sans"/>
          <w:lang w:val="en-GB"/>
        </w:rPr>
        <w:t>ram_image_file</w:t>
      </w:r>
      <w:proofErr w:type="spellEnd"/>
      <w:r w:rsidRPr="00C81A50">
        <w:rPr>
          <w:rFonts w:ascii="IBM Plex Sans" w:hAnsi="IBM Plex Sans"/>
          <w:lang w:val="en-GB"/>
        </w:rPr>
        <w:t xml:space="preserve"> &gt;&gt; memory_image_checksum.txt</w:t>
      </w:r>
    </w:p>
    <w:p w14:paraId="79A446B7" w14:textId="77777777" w:rsidR="001707F1" w:rsidRPr="00C81A50" w:rsidRDefault="001707F1" w:rsidP="001707F1">
      <w:pPr>
        <w:pStyle w:val="command"/>
        <w:numPr>
          <w:ilvl w:val="0"/>
          <w:numId w:val="0"/>
        </w:numPr>
        <w:ind w:left="113"/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 xml:space="preserve">$ md5 </w:t>
      </w:r>
      <w:proofErr w:type="spellStart"/>
      <w:r w:rsidRPr="00C81A50">
        <w:rPr>
          <w:rFonts w:ascii="IBM Plex Sans" w:hAnsi="IBM Plex Sans"/>
          <w:lang w:val="en-GB"/>
        </w:rPr>
        <w:t>ram_image_file</w:t>
      </w:r>
      <w:proofErr w:type="spellEnd"/>
      <w:r w:rsidRPr="00C81A50">
        <w:rPr>
          <w:rFonts w:ascii="IBM Plex Sans" w:hAnsi="IBM Plex Sans"/>
          <w:lang w:val="en-GB"/>
        </w:rPr>
        <w:t xml:space="preserve"> &gt;&gt; memory_image_checksum.txt</w:t>
      </w:r>
    </w:p>
    <w:p w14:paraId="2E39C328" w14:textId="77777777" w:rsidR="001707F1" w:rsidRPr="00C81A50" w:rsidRDefault="001707F1" w:rsidP="00301F1C">
      <w:pPr>
        <w:pStyle w:val="Heading3"/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>Using Windows</w:t>
      </w:r>
    </w:p>
    <w:p w14:paraId="7900A5ED" w14:textId="64824DAE" w:rsidR="001707F1" w:rsidRPr="00112590" w:rsidRDefault="001707F1" w:rsidP="001707F1">
      <w:pPr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>To calculate a hash value</w:t>
      </w:r>
      <w:r w:rsidR="00720795" w:rsidRPr="00C81A50">
        <w:rPr>
          <w:rFonts w:ascii="IBM Plex Sans" w:hAnsi="IBM Plex Sans"/>
          <w:lang w:val="en-GB"/>
        </w:rPr>
        <w:t xml:space="preserve"> on a Windows machine</w:t>
      </w:r>
      <w:r w:rsidRPr="00C81A50">
        <w:rPr>
          <w:rFonts w:ascii="IBM Plex Sans" w:hAnsi="IBM Plex Sans"/>
          <w:lang w:val="en-GB"/>
        </w:rPr>
        <w:t xml:space="preserve">, </w:t>
      </w:r>
      <w:r w:rsidR="00720795" w:rsidRPr="00C81A50">
        <w:rPr>
          <w:rFonts w:ascii="IBM Plex Sans" w:hAnsi="IBM Plex Sans"/>
          <w:lang w:val="en-GB"/>
        </w:rPr>
        <w:t xml:space="preserve">launch Windows </w:t>
      </w:r>
      <w:r w:rsidR="0034392C" w:rsidRPr="0034392C">
        <w:rPr>
          <w:rFonts w:ascii="IBM Plex Sans" w:hAnsi="IBM Plex Sans"/>
          <w:lang w:val="en-GB"/>
        </w:rPr>
        <w:t>PowerShell</w:t>
      </w:r>
      <w:r w:rsidR="00720795" w:rsidRPr="00112590">
        <w:rPr>
          <w:rFonts w:ascii="IBM Plex Sans" w:hAnsi="IBM Plex Sans"/>
          <w:lang w:val="en-GB"/>
        </w:rPr>
        <w:t xml:space="preserve"> and execute the following commands:</w:t>
      </w:r>
    </w:p>
    <w:p w14:paraId="68DD7454" w14:textId="39710D3E" w:rsidR="00720795" w:rsidRPr="00112590" w:rsidRDefault="00720795" w:rsidP="00720795">
      <w:pPr>
        <w:pStyle w:val="command"/>
        <w:numPr>
          <w:ilvl w:val="0"/>
          <w:numId w:val="0"/>
        </w:numPr>
        <w:ind w:left="113"/>
        <w:rPr>
          <w:rFonts w:ascii="IBM Plex Sans" w:hAnsi="IBM Plex Sans"/>
          <w:lang w:val="en-GB"/>
        </w:rPr>
      </w:pPr>
      <w:r w:rsidRPr="00112590">
        <w:rPr>
          <w:rFonts w:ascii="IBM Plex Sans" w:hAnsi="IBM Plex Sans"/>
          <w:lang w:val="en-GB"/>
        </w:rPr>
        <w:t>Get-</w:t>
      </w:r>
      <w:proofErr w:type="spellStart"/>
      <w:r w:rsidRPr="00112590">
        <w:rPr>
          <w:rFonts w:ascii="IBM Plex Sans" w:hAnsi="IBM Plex Sans"/>
          <w:lang w:val="en-GB"/>
        </w:rPr>
        <w:t>FileHash</w:t>
      </w:r>
      <w:proofErr w:type="spellEnd"/>
      <w:r w:rsidRPr="00112590">
        <w:rPr>
          <w:rFonts w:ascii="IBM Plex Sans" w:hAnsi="IBM Plex Sans"/>
          <w:lang w:val="en-GB"/>
        </w:rPr>
        <w:t xml:space="preserve"> </w:t>
      </w:r>
      <w:proofErr w:type="spellStart"/>
      <w:r w:rsidRPr="00112590">
        <w:rPr>
          <w:rFonts w:ascii="IBM Plex Sans" w:hAnsi="IBM Plex Sans"/>
          <w:lang w:val="en-GB"/>
        </w:rPr>
        <w:t>ram_image_file</w:t>
      </w:r>
      <w:proofErr w:type="spellEnd"/>
      <w:r w:rsidRPr="00112590">
        <w:rPr>
          <w:rFonts w:ascii="IBM Plex Sans" w:hAnsi="IBM Plex Sans"/>
          <w:lang w:val="en-GB"/>
        </w:rPr>
        <w:t xml:space="preserve"> -Algorithm MD5 &gt;&gt; memory_image_checksum.txt</w:t>
      </w:r>
    </w:p>
    <w:p w14:paraId="14D90399" w14:textId="40628062" w:rsidR="00720795" w:rsidRPr="00112590" w:rsidRDefault="00720795" w:rsidP="00720795">
      <w:pPr>
        <w:pStyle w:val="command"/>
        <w:numPr>
          <w:ilvl w:val="0"/>
          <w:numId w:val="0"/>
        </w:numPr>
        <w:ind w:left="567" w:hanging="454"/>
        <w:rPr>
          <w:rFonts w:ascii="IBM Plex Sans" w:hAnsi="IBM Plex Sans"/>
          <w:lang w:val="en-GB"/>
        </w:rPr>
      </w:pPr>
      <w:r w:rsidRPr="00112590">
        <w:rPr>
          <w:rFonts w:ascii="IBM Plex Sans" w:hAnsi="IBM Plex Sans"/>
          <w:lang w:val="en-GB"/>
        </w:rPr>
        <w:t>Get-</w:t>
      </w:r>
      <w:proofErr w:type="spellStart"/>
      <w:r w:rsidRPr="00112590">
        <w:rPr>
          <w:rFonts w:ascii="IBM Plex Sans" w:hAnsi="IBM Plex Sans"/>
          <w:lang w:val="en-GB"/>
        </w:rPr>
        <w:t>FileHash</w:t>
      </w:r>
      <w:proofErr w:type="spellEnd"/>
      <w:r w:rsidRPr="00112590">
        <w:rPr>
          <w:rFonts w:ascii="IBM Plex Sans" w:hAnsi="IBM Plex Sans"/>
          <w:lang w:val="en-GB"/>
        </w:rPr>
        <w:t xml:space="preserve"> </w:t>
      </w:r>
      <w:proofErr w:type="spellStart"/>
      <w:r w:rsidRPr="00112590">
        <w:rPr>
          <w:rFonts w:ascii="IBM Plex Sans" w:hAnsi="IBM Plex Sans"/>
          <w:lang w:val="en-GB"/>
        </w:rPr>
        <w:t>ram_image_file</w:t>
      </w:r>
      <w:proofErr w:type="spellEnd"/>
      <w:r w:rsidRPr="00112590">
        <w:rPr>
          <w:rFonts w:ascii="IBM Plex Sans" w:hAnsi="IBM Plex Sans"/>
          <w:lang w:val="en-GB"/>
        </w:rPr>
        <w:t xml:space="preserve"> -Algorithm SHA1 &gt;&gt; memory_image_checksum.txt</w:t>
      </w:r>
    </w:p>
    <w:p w14:paraId="130525BF" w14:textId="77777777" w:rsidR="001707F1" w:rsidRPr="00112590" w:rsidRDefault="001707F1" w:rsidP="00301F1C">
      <w:pPr>
        <w:pStyle w:val="Heading2"/>
        <w:spacing w:after="240"/>
        <w:rPr>
          <w:rFonts w:ascii="IBM Plex Sans" w:hAnsi="IBM Plex Sans"/>
          <w:lang w:val="en-GB"/>
        </w:rPr>
      </w:pPr>
      <w:r w:rsidRPr="00112590">
        <w:rPr>
          <w:rFonts w:ascii="IBM Plex Sans" w:hAnsi="IBM Plex Sans"/>
          <w:sz w:val="24"/>
          <w:szCs w:val="28"/>
          <w:lang w:val="en-GB"/>
        </w:rPr>
        <w:t>Verify</w:t>
      </w:r>
      <w:r w:rsidRPr="00112590">
        <w:rPr>
          <w:rFonts w:ascii="IBM Plex Sans" w:hAnsi="IBM Plex Sans"/>
          <w:lang w:val="en-GB"/>
        </w:rPr>
        <w:t xml:space="preserve"> Hash output</w:t>
      </w:r>
    </w:p>
    <w:p w14:paraId="4785C510" w14:textId="2807D0C4" w:rsidR="001707F1" w:rsidRPr="00112590" w:rsidRDefault="001707F1" w:rsidP="001707F1">
      <w:pPr>
        <w:rPr>
          <w:rFonts w:ascii="IBM Plex Sans" w:hAnsi="IBM Plex Sans"/>
          <w:lang w:val="en-GB"/>
        </w:rPr>
      </w:pPr>
      <w:r w:rsidRPr="00112590">
        <w:rPr>
          <w:rFonts w:ascii="IBM Plex Sans" w:hAnsi="IBM Plex Sans"/>
          <w:lang w:val="en-GB"/>
        </w:rPr>
        <w:t xml:space="preserve">Check whether </w:t>
      </w:r>
      <w:r w:rsidR="00720795" w:rsidRPr="00112590">
        <w:rPr>
          <w:rFonts w:ascii="IBM Plex Sans" w:hAnsi="IBM Plex Sans"/>
          <w:lang w:val="en-GB"/>
        </w:rPr>
        <w:t xml:space="preserve">the </w:t>
      </w:r>
      <w:r w:rsidRPr="00112590">
        <w:rPr>
          <w:rFonts w:ascii="IBM Plex Sans" w:hAnsi="IBM Plex Sans"/>
          <w:lang w:val="en-GB"/>
        </w:rPr>
        <w:t>output file</w:t>
      </w:r>
      <w:r w:rsidR="00720795" w:rsidRPr="00112590">
        <w:rPr>
          <w:rFonts w:ascii="IBM Plex Sans" w:hAnsi="IBM Plex Sans"/>
          <w:lang w:val="en-GB"/>
        </w:rPr>
        <w:t xml:space="preserve"> ‘memory_image_checksums.txt’</w:t>
      </w:r>
      <w:r w:rsidRPr="00112590">
        <w:rPr>
          <w:rFonts w:ascii="IBM Plex Sans" w:hAnsi="IBM Plex Sans"/>
          <w:lang w:val="en-GB"/>
        </w:rPr>
        <w:t xml:space="preserve"> contains </w:t>
      </w:r>
      <w:r w:rsidR="00720795" w:rsidRPr="00112590">
        <w:rPr>
          <w:rFonts w:ascii="IBM Plex Sans" w:hAnsi="IBM Plex Sans"/>
          <w:lang w:val="en-GB"/>
        </w:rPr>
        <w:t xml:space="preserve">the </w:t>
      </w:r>
      <w:r w:rsidRPr="00112590">
        <w:rPr>
          <w:rFonts w:ascii="IBM Plex Sans" w:hAnsi="IBM Plex Sans"/>
          <w:lang w:val="en-GB"/>
        </w:rPr>
        <w:t xml:space="preserve">calculated hash values. If everything is fine, place the </w:t>
      </w:r>
      <w:r w:rsidRPr="00112590">
        <w:rPr>
          <w:rFonts w:ascii="IBM Plex Sans" w:hAnsi="IBM Plex Sans"/>
          <w:lang w:val="en-GB"/>
        </w:rPr>
        <w:t>output file memory_image_checksum.txt in the same location as the memory image.</w:t>
      </w:r>
    </w:p>
    <w:p w14:paraId="71E5C4E3" w14:textId="77777777" w:rsidR="001707F1" w:rsidRPr="00112590" w:rsidRDefault="001707F1" w:rsidP="00301F1C">
      <w:pPr>
        <w:pStyle w:val="Heading2"/>
        <w:spacing w:after="240"/>
        <w:rPr>
          <w:rFonts w:ascii="IBM Plex Sans" w:hAnsi="IBM Plex Sans"/>
          <w:lang w:val="en-GB"/>
        </w:rPr>
      </w:pPr>
      <w:r w:rsidRPr="00112590">
        <w:rPr>
          <w:rFonts w:ascii="IBM Plex Sans" w:hAnsi="IBM Plex Sans"/>
          <w:sz w:val="24"/>
          <w:szCs w:val="28"/>
          <w:lang w:val="en-GB"/>
        </w:rPr>
        <w:t>Compress</w:t>
      </w:r>
      <w:r w:rsidRPr="00112590">
        <w:rPr>
          <w:rFonts w:ascii="IBM Plex Sans" w:hAnsi="IBM Plex Sans"/>
          <w:lang w:val="en-GB"/>
        </w:rPr>
        <w:t xml:space="preserve"> and encrypt </w:t>
      </w:r>
    </w:p>
    <w:p w14:paraId="16BF1CA6" w14:textId="2BB683BC" w:rsidR="001707F1" w:rsidRPr="00112590" w:rsidRDefault="001707F1" w:rsidP="001707F1">
      <w:pPr>
        <w:pStyle w:val="ListParagraph"/>
        <w:numPr>
          <w:ilvl w:val="0"/>
          <w:numId w:val="15"/>
        </w:numPr>
        <w:rPr>
          <w:rFonts w:ascii="IBM Plex Sans" w:hAnsi="IBM Plex Sans"/>
          <w:lang w:val="en-GB"/>
        </w:rPr>
      </w:pPr>
      <w:r w:rsidRPr="00112590">
        <w:rPr>
          <w:rFonts w:ascii="IBM Plex Sans" w:hAnsi="IBM Plex Sans"/>
          <w:lang w:val="en-GB"/>
        </w:rPr>
        <w:t xml:space="preserve">Copy </w:t>
      </w:r>
      <w:r w:rsidR="00720795" w:rsidRPr="00112590">
        <w:rPr>
          <w:rFonts w:ascii="IBM Plex Sans" w:hAnsi="IBM Plex Sans"/>
          <w:lang w:val="en-GB"/>
        </w:rPr>
        <w:t>the file ‘</w:t>
      </w:r>
      <w:r w:rsidRPr="00112590">
        <w:rPr>
          <w:rFonts w:ascii="IBM Plex Sans" w:hAnsi="IBM Plex Sans"/>
          <w:lang w:val="en-GB"/>
        </w:rPr>
        <w:t>memory_image_checksum.txt</w:t>
      </w:r>
      <w:r w:rsidR="00720795" w:rsidRPr="00112590">
        <w:rPr>
          <w:rFonts w:ascii="IBM Plex Sans" w:hAnsi="IBM Plex Sans"/>
          <w:lang w:val="en-GB"/>
        </w:rPr>
        <w:t>’</w:t>
      </w:r>
      <w:r w:rsidRPr="00112590">
        <w:rPr>
          <w:rFonts w:ascii="IBM Plex Sans" w:hAnsi="IBM Plex Sans"/>
          <w:lang w:val="en-GB"/>
        </w:rPr>
        <w:t xml:space="preserve"> to the same location </w:t>
      </w:r>
      <w:r w:rsidR="006F393B" w:rsidRPr="00112590">
        <w:rPr>
          <w:rFonts w:ascii="IBM Plex Sans" w:hAnsi="IBM Plex Sans"/>
          <w:lang w:val="en-GB"/>
        </w:rPr>
        <w:t xml:space="preserve">as the </w:t>
      </w:r>
      <w:r w:rsidRPr="00112590">
        <w:rPr>
          <w:rFonts w:ascii="IBM Plex Sans" w:hAnsi="IBM Plex Sans"/>
          <w:lang w:val="en-GB"/>
        </w:rPr>
        <w:t>RAM capture.</w:t>
      </w:r>
    </w:p>
    <w:p w14:paraId="3CBABA3C" w14:textId="3B1DCF44" w:rsidR="001707F1" w:rsidRPr="00112590" w:rsidRDefault="001707F1" w:rsidP="001707F1">
      <w:pPr>
        <w:pStyle w:val="ListParagraph"/>
        <w:numPr>
          <w:ilvl w:val="0"/>
          <w:numId w:val="15"/>
        </w:numPr>
        <w:rPr>
          <w:rFonts w:ascii="IBM Plex Sans" w:hAnsi="IBM Plex Sans"/>
          <w:lang w:val="en-GB"/>
        </w:rPr>
      </w:pPr>
      <w:r w:rsidRPr="00112590">
        <w:rPr>
          <w:rFonts w:ascii="IBM Plex Sans" w:hAnsi="IBM Plex Sans"/>
          <w:lang w:val="en-GB"/>
        </w:rPr>
        <w:t xml:space="preserve">Create </w:t>
      </w:r>
      <w:r w:rsidR="006F393B" w:rsidRPr="00112590">
        <w:rPr>
          <w:rFonts w:ascii="IBM Plex Sans" w:hAnsi="IBM Plex Sans"/>
          <w:lang w:val="en-GB"/>
        </w:rPr>
        <w:t xml:space="preserve">a </w:t>
      </w:r>
      <w:r w:rsidRPr="00112590">
        <w:rPr>
          <w:rFonts w:ascii="IBM Plex Sans" w:hAnsi="IBM Plex Sans"/>
          <w:lang w:val="en-GB"/>
        </w:rPr>
        <w:t xml:space="preserve">compressed </w:t>
      </w:r>
      <w:r w:rsidR="006F393B" w:rsidRPr="00112590">
        <w:rPr>
          <w:rFonts w:ascii="IBM Plex Sans" w:hAnsi="IBM Plex Sans"/>
          <w:lang w:val="en-GB"/>
        </w:rPr>
        <w:t xml:space="preserve">and </w:t>
      </w:r>
      <w:r w:rsidRPr="00112590">
        <w:rPr>
          <w:rFonts w:ascii="IBM Plex Sans" w:hAnsi="IBM Plex Sans"/>
          <w:lang w:val="en-GB"/>
        </w:rPr>
        <w:t xml:space="preserve">encrypted archive with </w:t>
      </w:r>
      <w:r w:rsidR="006F393B" w:rsidRPr="00112590">
        <w:rPr>
          <w:rFonts w:ascii="IBM Plex Sans" w:hAnsi="IBM Plex Sans"/>
          <w:lang w:val="en-GB"/>
        </w:rPr>
        <w:t xml:space="preserve">the </w:t>
      </w:r>
      <w:r w:rsidRPr="00112590">
        <w:rPr>
          <w:rFonts w:ascii="IBM Plex Sans" w:hAnsi="IBM Plex Sans"/>
          <w:lang w:val="en-GB"/>
        </w:rPr>
        <w:t>below options</w:t>
      </w:r>
      <w:r w:rsidR="006F393B" w:rsidRPr="00112590">
        <w:rPr>
          <w:rFonts w:ascii="IBM Plex Sans" w:hAnsi="IBM Plex Sans"/>
          <w:lang w:val="en-GB"/>
        </w:rPr>
        <w:t xml:space="preserve"> </w:t>
      </w:r>
      <w:r w:rsidRPr="00112590">
        <w:rPr>
          <w:rFonts w:ascii="IBM Plex Sans" w:hAnsi="IBM Plex Sans"/>
          <w:lang w:val="en-GB"/>
        </w:rPr>
        <w:t>using 7-Zip Portable.</w:t>
      </w:r>
    </w:p>
    <w:p w14:paraId="628776E5" w14:textId="5E8BD02F" w:rsidR="001707F1" w:rsidRPr="00112590" w:rsidRDefault="001707F1" w:rsidP="001707F1">
      <w:pPr>
        <w:pStyle w:val="ListParagraph"/>
        <w:numPr>
          <w:ilvl w:val="0"/>
          <w:numId w:val="15"/>
        </w:numPr>
        <w:rPr>
          <w:rFonts w:ascii="IBM Plex Sans" w:hAnsi="IBM Plex Sans"/>
          <w:lang w:val="en-GB"/>
        </w:rPr>
      </w:pPr>
      <w:r w:rsidRPr="00112590">
        <w:rPr>
          <w:rFonts w:ascii="IBM Plex Sans" w:hAnsi="IBM Plex Sans"/>
          <w:lang w:val="en-GB"/>
        </w:rPr>
        <w:t xml:space="preserve">Open the folder containing </w:t>
      </w:r>
      <w:r w:rsidR="006F393B" w:rsidRPr="00112590">
        <w:rPr>
          <w:rFonts w:ascii="IBM Plex Sans" w:hAnsi="IBM Plex Sans"/>
          <w:lang w:val="en-GB"/>
        </w:rPr>
        <w:t xml:space="preserve">the </w:t>
      </w:r>
      <w:r w:rsidRPr="00112590">
        <w:rPr>
          <w:rFonts w:ascii="IBM Plex Sans" w:hAnsi="IBM Plex Sans"/>
          <w:lang w:val="en-GB"/>
        </w:rPr>
        <w:t xml:space="preserve">dump file and select both </w:t>
      </w:r>
      <w:r w:rsidR="006F393B" w:rsidRPr="00112590">
        <w:rPr>
          <w:rFonts w:ascii="IBM Plex Sans" w:hAnsi="IBM Plex Sans"/>
          <w:lang w:val="en-GB"/>
        </w:rPr>
        <w:t xml:space="preserve">the </w:t>
      </w:r>
      <w:r w:rsidRPr="00112590">
        <w:rPr>
          <w:rFonts w:ascii="IBM Plex Sans" w:hAnsi="IBM Plex Sans"/>
          <w:lang w:val="en-GB"/>
        </w:rPr>
        <w:t xml:space="preserve">memory dump file and </w:t>
      </w:r>
      <w:r w:rsidR="00720795" w:rsidRPr="00112590">
        <w:rPr>
          <w:rFonts w:ascii="IBM Plex Sans" w:hAnsi="IBM Plex Sans"/>
          <w:lang w:val="en-GB"/>
        </w:rPr>
        <w:t>‘</w:t>
      </w:r>
      <w:r w:rsidRPr="00112590">
        <w:rPr>
          <w:rFonts w:ascii="IBM Plex Sans" w:hAnsi="IBM Plex Sans"/>
          <w:lang w:val="en-GB"/>
        </w:rPr>
        <w:t>memory_image_checksum.txt</w:t>
      </w:r>
      <w:r w:rsidR="00720795" w:rsidRPr="00112590">
        <w:rPr>
          <w:rFonts w:ascii="IBM Plex Sans" w:hAnsi="IBM Plex Sans"/>
          <w:lang w:val="en-GB"/>
        </w:rPr>
        <w:t>’</w:t>
      </w:r>
      <w:r w:rsidRPr="00112590">
        <w:rPr>
          <w:rFonts w:ascii="IBM Plex Sans" w:hAnsi="IBM Plex Sans"/>
          <w:lang w:val="en-GB"/>
        </w:rPr>
        <w:t>.</w:t>
      </w:r>
    </w:p>
    <w:p w14:paraId="01E92D00" w14:textId="7AA0D2A9" w:rsidR="001707F1" w:rsidRPr="00112590" w:rsidRDefault="006F393B" w:rsidP="001707F1">
      <w:pPr>
        <w:pStyle w:val="ListParagraph"/>
        <w:numPr>
          <w:ilvl w:val="0"/>
          <w:numId w:val="15"/>
        </w:numPr>
        <w:rPr>
          <w:rFonts w:ascii="IBM Plex Sans" w:hAnsi="IBM Plex Sans"/>
          <w:lang w:val="en-GB"/>
        </w:rPr>
      </w:pPr>
      <w:r w:rsidRPr="00112590">
        <w:rPr>
          <w:rFonts w:ascii="IBM Plex Sans" w:hAnsi="IBM Plex Sans"/>
          <w:lang w:val="en-GB"/>
        </w:rPr>
        <w:t>Provide a suitable filename for the archive</w:t>
      </w:r>
      <w:r w:rsidR="001707F1" w:rsidRPr="00112590">
        <w:rPr>
          <w:rFonts w:ascii="IBM Plex Sans" w:hAnsi="IBM Plex Sans"/>
          <w:lang w:val="en-GB"/>
        </w:rPr>
        <w:t>, set compression level to maximum, enable encryption with complex password (</w:t>
      </w:r>
      <w:r w:rsidRPr="00112590">
        <w:rPr>
          <w:rFonts w:ascii="IBM Plex Sans" w:hAnsi="IBM Plex Sans"/>
          <w:lang w:val="en-GB"/>
        </w:rPr>
        <w:t xml:space="preserve">at least </w:t>
      </w:r>
      <w:r w:rsidR="001707F1" w:rsidRPr="00112590">
        <w:rPr>
          <w:rFonts w:ascii="IBM Plex Sans" w:hAnsi="IBM Plex Sans"/>
          <w:u w:val="single"/>
          <w:lang w:val="en-GB"/>
        </w:rPr>
        <w:t>16 characters, mixed case letters, numbers, and special symbols</w:t>
      </w:r>
      <w:r w:rsidR="001707F1" w:rsidRPr="00112590">
        <w:rPr>
          <w:rFonts w:ascii="IBM Plex Sans" w:hAnsi="IBM Plex Sans"/>
          <w:lang w:val="en-GB"/>
        </w:rPr>
        <w:t>), as shown on the screen shot below.</w:t>
      </w:r>
    </w:p>
    <w:p w14:paraId="69700B80" w14:textId="77777777" w:rsidR="001707F1" w:rsidRPr="00C81A50" w:rsidRDefault="001707F1" w:rsidP="001707F1">
      <w:pPr>
        <w:ind w:left="113"/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noProof/>
          <w:lang w:val="en-GB" w:eastAsia="pl-PL"/>
        </w:rPr>
        <w:drawing>
          <wp:inline distT="0" distB="0" distL="0" distR="0" wp14:anchorId="44AAB85D" wp14:editId="4478348E">
            <wp:extent cx="2964180" cy="2392680"/>
            <wp:effectExtent l="57150" t="19050" r="64770" b="1028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7617AE" w14:textId="0821ED00" w:rsidR="001707F1" w:rsidRPr="00C81A50" w:rsidRDefault="001707F1" w:rsidP="001707F1">
      <w:pPr>
        <w:pStyle w:val="ListParagraph"/>
        <w:numPr>
          <w:ilvl w:val="0"/>
          <w:numId w:val="15"/>
        </w:numPr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 xml:space="preserve">After encryption is completed, </w:t>
      </w:r>
      <w:r w:rsidR="006F393B" w:rsidRPr="00C81A50">
        <w:rPr>
          <w:rFonts w:ascii="IBM Plex Sans" w:hAnsi="IBM Plex Sans"/>
          <w:lang w:val="en-GB"/>
        </w:rPr>
        <w:t xml:space="preserve">test the archive by </w:t>
      </w:r>
      <w:r w:rsidRPr="00C81A50">
        <w:rPr>
          <w:rFonts w:ascii="IBM Plex Sans" w:hAnsi="IBM Plex Sans"/>
          <w:lang w:val="en-GB"/>
        </w:rPr>
        <w:t>us</w:t>
      </w:r>
      <w:r w:rsidR="006F393B" w:rsidRPr="00C81A50">
        <w:rPr>
          <w:rFonts w:ascii="IBM Plex Sans" w:hAnsi="IBM Plex Sans"/>
          <w:lang w:val="en-GB"/>
        </w:rPr>
        <w:t>ing</w:t>
      </w:r>
      <w:r w:rsidRPr="00C81A50">
        <w:rPr>
          <w:rFonts w:ascii="IBM Plex Sans" w:hAnsi="IBM Plex Sans"/>
          <w:lang w:val="en-GB"/>
        </w:rPr>
        <w:t xml:space="preserve"> 7-Zip to open </w:t>
      </w:r>
      <w:r w:rsidR="006F393B" w:rsidRPr="00C81A50">
        <w:rPr>
          <w:rFonts w:ascii="IBM Plex Sans" w:hAnsi="IBM Plex Sans"/>
          <w:lang w:val="en-GB"/>
        </w:rPr>
        <w:t xml:space="preserve">the </w:t>
      </w:r>
      <w:r w:rsidRPr="00C81A50">
        <w:rPr>
          <w:rFonts w:ascii="IBM Plex Sans" w:hAnsi="IBM Plex Sans"/>
          <w:lang w:val="en-GB"/>
        </w:rPr>
        <w:t xml:space="preserve">newly created file with 7z extension, provide </w:t>
      </w:r>
      <w:r w:rsidR="006F393B" w:rsidRPr="00C81A50">
        <w:rPr>
          <w:rFonts w:ascii="IBM Plex Sans" w:hAnsi="IBM Plex Sans"/>
          <w:lang w:val="en-GB"/>
        </w:rPr>
        <w:t xml:space="preserve">the </w:t>
      </w:r>
      <w:r w:rsidRPr="00C81A50">
        <w:rPr>
          <w:rFonts w:ascii="IBM Plex Sans" w:hAnsi="IBM Plex Sans"/>
          <w:lang w:val="en-GB"/>
        </w:rPr>
        <w:t xml:space="preserve">password and click ‘OK’, then click ‘Test’ from toolbar. </w:t>
      </w:r>
      <w:r w:rsidRPr="00C81A50">
        <w:rPr>
          <w:rFonts w:ascii="IBM Plex Sans" w:hAnsi="IBM Plex Sans"/>
          <w:u w:val="single"/>
          <w:lang w:val="en-GB"/>
        </w:rPr>
        <w:t xml:space="preserve">If </w:t>
      </w:r>
      <w:r w:rsidR="006F393B" w:rsidRPr="00C81A50">
        <w:rPr>
          <w:rFonts w:ascii="IBM Plex Sans" w:hAnsi="IBM Plex Sans"/>
          <w:u w:val="single"/>
          <w:lang w:val="en-GB"/>
        </w:rPr>
        <w:t xml:space="preserve">the </w:t>
      </w:r>
      <w:r w:rsidRPr="00C81A50">
        <w:rPr>
          <w:rFonts w:ascii="IBM Plex Sans" w:hAnsi="IBM Plex Sans"/>
          <w:u w:val="single"/>
          <w:lang w:val="en-GB"/>
        </w:rPr>
        <w:t>test completes without errors, encryption was successful.</w:t>
      </w:r>
    </w:p>
    <w:p w14:paraId="6F772116" w14:textId="1E7733E1" w:rsidR="001707F1" w:rsidRPr="00C81A50" w:rsidRDefault="001707F1" w:rsidP="001707F1">
      <w:pPr>
        <w:pStyle w:val="ListParagraph"/>
        <w:numPr>
          <w:ilvl w:val="0"/>
          <w:numId w:val="15"/>
        </w:numPr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u w:val="single"/>
          <w:lang w:val="en-GB"/>
        </w:rPr>
        <w:t>If archive testing was successful, encryption was successful.</w:t>
      </w:r>
      <w:r w:rsidRPr="00C81A50">
        <w:rPr>
          <w:rFonts w:ascii="IBM Plex Sans" w:hAnsi="IBM Plex Sans"/>
          <w:lang w:val="en-GB"/>
        </w:rPr>
        <w:t xml:space="preserve"> Original file should be securely wiped, using your organi</w:t>
      </w:r>
      <w:r w:rsidR="006F393B" w:rsidRPr="00C81A50">
        <w:rPr>
          <w:rFonts w:ascii="IBM Plex Sans" w:hAnsi="IBM Plex Sans"/>
          <w:lang w:val="en-GB"/>
        </w:rPr>
        <w:t>s</w:t>
      </w:r>
      <w:r w:rsidRPr="00C81A50">
        <w:rPr>
          <w:rFonts w:ascii="IBM Plex Sans" w:hAnsi="IBM Plex Sans"/>
          <w:lang w:val="en-GB"/>
        </w:rPr>
        <w:t>ation</w:t>
      </w:r>
      <w:r w:rsidR="006F393B" w:rsidRPr="00C81A50">
        <w:rPr>
          <w:rFonts w:ascii="IBM Plex Sans" w:hAnsi="IBM Plex Sans"/>
          <w:lang w:val="en-GB"/>
        </w:rPr>
        <w:t>’s</w:t>
      </w:r>
      <w:r w:rsidRPr="00C81A50">
        <w:rPr>
          <w:rFonts w:ascii="IBM Plex Sans" w:hAnsi="IBM Plex Sans"/>
          <w:lang w:val="en-GB"/>
        </w:rPr>
        <w:t xml:space="preserve"> approved method.</w:t>
      </w:r>
    </w:p>
    <w:p w14:paraId="483D2FA5" w14:textId="058F05E7" w:rsidR="001707F1" w:rsidRPr="00C81A50" w:rsidRDefault="001707F1" w:rsidP="00301F1C">
      <w:pPr>
        <w:pStyle w:val="Heading2"/>
        <w:spacing w:after="240"/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 xml:space="preserve">Delivering </w:t>
      </w:r>
      <w:r w:rsidR="006F393B" w:rsidRPr="00C81A50">
        <w:rPr>
          <w:rFonts w:ascii="IBM Plex Sans" w:hAnsi="IBM Plex Sans"/>
          <w:lang w:val="en-GB"/>
        </w:rPr>
        <w:t>evidence</w:t>
      </w:r>
      <w:r w:rsidRPr="00C81A50">
        <w:rPr>
          <w:rFonts w:ascii="IBM Plex Sans" w:hAnsi="IBM Plex Sans"/>
          <w:lang w:val="en-GB"/>
        </w:rPr>
        <w:t xml:space="preserve"> to </w:t>
      </w:r>
      <w:r w:rsidR="006F393B" w:rsidRPr="00C81A50">
        <w:rPr>
          <w:rFonts w:ascii="IBM Plex Sans" w:hAnsi="IBM Plex Sans"/>
          <w:lang w:val="en-GB"/>
        </w:rPr>
        <w:t>X-Force</w:t>
      </w:r>
    </w:p>
    <w:p w14:paraId="38A32FB2" w14:textId="382A927B" w:rsidR="006F393B" w:rsidRPr="00C81A50" w:rsidRDefault="006F393B" w:rsidP="00301F1C">
      <w:pPr>
        <w:pStyle w:val="ListParagraph"/>
        <w:numPr>
          <w:ilvl w:val="0"/>
          <w:numId w:val="14"/>
        </w:numPr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>The c</w:t>
      </w:r>
      <w:r w:rsidR="001707F1" w:rsidRPr="00C81A50">
        <w:rPr>
          <w:rFonts w:ascii="IBM Plex Sans" w:hAnsi="IBM Plex Sans"/>
          <w:lang w:val="en-GB"/>
        </w:rPr>
        <w:t xml:space="preserve">ompressed archive </w:t>
      </w:r>
      <w:r w:rsidRPr="00C81A50">
        <w:rPr>
          <w:rFonts w:ascii="IBM Plex Sans" w:hAnsi="IBM Plex Sans"/>
          <w:lang w:val="en-GB"/>
        </w:rPr>
        <w:t>is now</w:t>
      </w:r>
      <w:r w:rsidR="001707F1" w:rsidRPr="00C81A50">
        <w:rPr>
          <w:rFonts w:ascii="IBM Plex Sans" w:hAnsi="IBM Plex Sans"/>
          <w:lang w:val="en-GB"/>
        </w:rPr>
        <w:t xml:space="preserve"> ready for delivery to IBM </w:t>
      </w:r>
      <w:r w:rsidRPr="00C81A50">
        <w:rPr>
          <w:rFonts w:ascii="IBM Plex Sans" w:hAnsi="IBM Plex Sans"/>
          <w:lang w:val="en-GB"/>
        </w:rPr>
        <w:t xml:space="preserve">Security </w:t>
      </w:r>
      <w:r w:rsidR="001707F1" w:rsidRPr="00C81A50">
        <w:rPr>
          <w:rFonts w:ascii="IBM Plex Sans" w:hAnsi="IBM Plex Sans"/>
          <w:lang w:val="en-GB"/>
        </w:rPr>
        <w:t>X-Force IR via agreed method of delivery.</w:t>
      </w:r>
    </w:p>
    <w:p w14:paraId="5579ED26" w14:textId="1B18B04F" w:rsidR="006F393B" w:rsidRPr="00C81A50" w:rsidRDefault="001707F1" w:rsidP="00301F1C">
      <w:pPr>
        <w:pStyle w:val="ListParagraph"/>
        <w:numPr>
          <w:ilvl w:val="0"/>
          <w:numId w:val="14"/>
        </w:numPr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u w:val="single"/>
          <w:lang w:val="en-GB"/>
        </w:rPr>
        <w:t xml:space="preserve">Share </w:t>
      </w:r>
      <w:r w:rsidR="006F393B" w:rsidRPr="00C81A50">
        <w:rPr>
          <w:rFonts w:ascii="IBM Plex Sans" w:hAnsi="IBM Plex Sans"/>
          <w:u w:val="single"/>
          <w:lang w:val="en-GB"/>
        </w:rPr>
        <w:t xml:space="preserve">the </w:t>
      </w:r>
      <w:r w:rsidRPr="00C81A50">
        <w:rPr>
          <w:rFonts w:ascii="IBM Plex Sans" w:hAnsi="IBM Plex Sans"/>
          <w:u w:val="single"/>
          <w:lang w:val="en-GB"/>
        </w:rPr>
        <w:t>complex password</w:t>
      </w:r>
      <w:r w:rsidRPr="00C81A50">
        <w:rPr>
          <w:rFonts w:ascii="IBM Plex Sans" w:hAnsi="IBM Plex Sans"/>
          <w:lang w:val="en-GB"/>
        </w:rPr>
        <w:t xml:space="preserve"> used for encryption with </w:t>
      </w:r>
      <w:r w:rsidR="006F393B" w:rsidRPr="00C81A50">
        <w:rPr>
          <w:rFonts w:ascii="IBM Plex Sans" w:hAnsi="IBM Plex Sans"/>
          <w:lang w:val="en-GB"/>
        </w:rPr>
        <w:t xml:space="preserve">IBM Security X-Force IR </w:t>
      </w:r>
      <w:r w:rsidRPr="00C81A50">
        <w:rPr>
          <w:rFonts w:ascii="IBM Plex Sans" w:hAnsi="IBM Plex Sans"/>
          <w:u w:val="single"/>
          <w:lang w:val="en-GB"/>
        </w:rPr>
        <w:t>using</w:t>
      </w:r>
      <w:r w:rsidR="006F393B" w:rsidRPr="00C81A50">
        <w:rPr>
          <w:rFonts w:ascii="IBM Plex Sans" w:hAnsi="IBM Plex Sans"/>
          <w:u w:val="single"/>
          <w:lang w:val="en-GB"/>
        </w:rPr>
        <w:t xml:space="preserve"> a</w:t>
      </w:r>
      <w:r w:rsidRPr="00C81A50">
        <w:rPr>
          <w:rFonts w:ascii="IBM Plex Sans" w:hAnsi="IBM Plex Sans"/>
          <w:u w:val="single"/>
          <w:lang w:val="en-GB"/>
        </w:rPr>
        <w:t xml:space="preserve"> different </w:t>
      </w:r>
      <w:r w:rsidRPr="00C81A50">
        <w:rPr>
          <w:rFonts w:ascii="IBM Plex Sans" w:hAnsi="IBM Plex Sans"/>
          <w:u w:val="single"/>
          <w:lang w:val="en-GB"/>
        </w:rPr>
        <w:lastRenderedPageBreak/>
        <w:t>communication channel</w:t>
      </w:r>
      <w:r w:rsidRPr="00C81A50">
        <w:rPr>
          <w:rFonts w:ascii="IBM Plex Sans" w:hAnsi="IBM Plex Sans"/>
          <w:lang w:val="en-GB"/>
        </w:rPr>
        <w:t xml:space="preserve"> th</w:t>
      </w:r>
      <w:r w:rsidR="006F393B" w:rsidRPr="00C81A50">
        <w:rPr>
          <w:rFonts w:ascii="IBM Plex Sans" w:hAnsi="IBM Plex Sans"/>
          <w:lang w:val="en-GB"/>
        </w:rPr>
        <w:t>a</w:t>
      </w:r>
      <w:r w:rsidRPr="00C81A50">
        <w:rPr>
          <w:rFonts w:ascii="IBM Plex Sans" w:hAnsi="IBM Plex Sans"/>
          <w:lang w:val="en-GB"/>
        </w:rPr>
        <w:t xml:space="preserve">n used to share </w:t>
      </w:r>
      <w:r w:rsidR="006F393B" w:rsidRPr="00C81A50">
        <w:rPr>
          <w:rFonts w:ascii="IBM Plex Sans" w:hAnsi="IBM Plex Sans"/>
          <w:lang w:val="en-GB"/>
        </w:rPr>
        <w:t xml:space="preserve">the </w:t>
      </w:r>
      <w:r w:rsidRPr="00C81A50">
        <w:rPr>
          <w:rFonts w:ascii="IBM Plex Sans" w:hAnsi="IBM Plex Sans"/>
          <w:lang w:val="en-GB"/>
        </w:rPr>
        <w:t>forensic image.</w:t>
      </w:r>
      <w:r w:rsidR="006F393B" w:rsidRPr="00C81A50">
        <w:rPr>
          <w:rFonts w:ascii="IBM Plex Sans" w:hAnsi="IBM Plex Sans"/>
          <w:lang w:val="en-GB"/>
        </w:rPr>
        <w:t xml:space="preserve"> </w:t>
      </w:r>
    </w:p>
    <w:p w14:paraId="684FB905" w14:textId="4FEC7159" w:rsidR="006F393B" w:rsidRPr="00C81A50" w:rsidRDefault="006F393B" w:rsidP="001707F1">
      <w:pPr>
        <w:pStyle w:val="ListParagraph"/>
        <w:numPr>
          <w:ilvl w:val="0"/>
          <w:numId w:val="14"/>
        </w:numPr>
        <w:rPr>
          <w:rFonts w:ascii="IBM Plex Sans" w:hAnsi="IBM Plex Sans"/>
          <w:lang w:val="en-GB"/>
        </w:rPr>
      </w:pPr>
      <w:r w:rsidRPr="00C81A50">
        <w:rPr>
          <w:rFonts w:ascii="IBM Plex Sans" w:hAnsi="IBM Plex Sans"/>
          <w:lang w:val="en-GB"/>
        </w:rPr>
        <w:t xml:space="preserve">Should you have any questions on this step, please contact the </w:t>
      </w:r>
      <w:r w:rsidR="00AE15CD">
        <w:rPr>
          <w:rFonts w:ascii="IBM Plex Sans" w:hAnsi="IBM Plex Sans"/>
          <w:lang w:val="en-GB"/>
        </w:rPr>
        <w:t xml:space="preserve">IBM Security </w:t>
      </w:r>
      <w:r w:rsidRPr="00C81A50">
        <w:rPr>
          <w:rFonts w:ascii="IBM Plex Sans" w:hAnsi="IBM Plex Sans"/>
          <w:lang w:val="en-GB"/>
        </w:rPr>
        <w:t>X-Force</w:t>
      </w:r>
      <w:r w:rsidR="00AE15CD">
        <w:rPr>
          <w:rFonts w:ascii="IBM Plex Sans" w:hAnsi="IBM Plex Sans"/>
          <w:lang w:val="en-GB"/>
        </w:rPr>
        <w:t xml:space="preserve"> IR</w:t>
      </w:r>
      <w:r w:rsidRPr="00C81A50">
        <w:rPr>
          <w:rFonts w:ascii="IBM Plex Sans" w:hAnsi="IBM Plex Sans"/>
          <w:lang w:val="en-GB"/>
        </w:rPr>
        <w:t xml:space="preserve"> consultant who requested the evidence.</w:t>
      </w:r>
    </w:p>
    <w:p w14:paraId="2AF63435" w14:textId="77777777" w:rsidR="001707F1" w:rsidRPr="00C81A50" w:rsidRDefault="001707F1" w:rsidP="001707F1">
      <w:pPr>
        <w:rPr>
          <w:rFonts w:ascii="IBM Plex Sans" w:hAnsi="IBM Plex Sans"/>
          <w:lang w:val="en-GB"/>
        </w:rPr>
      </w:pPr>
    </w:p>
    <w:sectPr w:rsidR="001707F1" w:rsidRPr="00C81A50" w:rsidSect="00713008">
      <w:headerReference w:type="default" r:id="rId12"/>
      <w:footerReference w:type="default" r:id="rId13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FDBC2" w14:textId="77777777" w:rsidR="00F31C97" w:rsidRDefault="00F31C97" w:rsidP="006A639D">
      <w:pPr>
        <w:spacing w:after="0" w:line="240" w:lineRule="auto"/>
      </w:pPr>
      <w:r>
        <w:separator/>
      </w:r>
    </w:p>
  </w:endnote>
  <w:endnote w:type="continuationSeparator" w:id="0">
    <w:p w14:paraId="546FECA2" w14:textId="77777777" w:rsidR="00F31C97" w:rsidRDefault="00F31C97" w:rsidP="006A6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7BD01" w14:textId="5DC15E90" w:rsidR="007D5759" w:rsidRPr="00C81A50" w:rsidRDefault="007E78DA" w:rsidP="00AE4AF7">
    <w:pPr>
      <w:pStyle w:val="Footer"/>
      <w:tabs>
        <w:tab w:val="clear" w:pos="4320"/>
        <w:tab w:val="clear" w:pos="8640"/>
        <w:tab w:val="center" w:pos="4962"/>
        <w:tab w:val="right" w:pos="9923"/>
      </w:tabs>
      <w:rPr>
        <w:rFonts w:ascii="IBM Plex Sans" w:hAnsi="IBM Plex Sans"/>
      </w:rPr>
    </w:pPr>
    <w:r w:rsidRPr="007E78DA">
      <w:rPr>
        <w:rFonts w:ascii="IBM Plex Sans" w:hAnsi="IBM Plex Sans"/>
      </w:rPr>
      <w:t>V</w:t>
    </w:r>
    <w:r>
      <w:rPr>
        <w:rFonts w:ascii="IBM Plex Sans" w:hAnsi="IBM Plex Sans"/>
      </w:rPr>
      <w:t>20220210</w:t>
    </w:r>
    <w:r w:rsidR="00111301" w:rsidRPr="00C81A50">
      <w:rPr>
        <w:rFonts w:ascii="IBM Plex Sans" w:hAnsi="IBM Plex Sans"/>
      </w:rPr>
      <w:tab/>
    </w:r>
    <w:r w:rsidR="00111301" w:rsidRPr="00C81A50">
      <w:rPr>
        <w:rFonts w:ascii="IBM Plex Sans" w:hAnsi="IBM Plex Sans"/>
      </w:rPr>
      <w:fldChar w:fldCharType="begin"/>
    </w:r>
    <w:r w:rsidR="00111301" w:rsidRPr="00C81A50">
      <w:rPr>
        <w:rFonts w:ascii="IBM Plex Sans" w:hAnsi="IBM Plex Sans"/>
      </w:rPr>
      <w:instrText xml:space="preserve"> PAGE   \* MERGEFORMAT </w:instrText>
    </w:r>
    <w:r w:rsidR="00111301" w:rsidRPr="00C81A50">
      <w:rPr>
        <w:rFonts w:ascii="IBM Plex Sans" w:hAnsi="IBM Plex Sans"/>
      </w:rPr>
      <w:fldChar w:fldCharType="separate"/>
    </w:r>
    <w:r w:rsidR="00111301" w:rsidRPr="00C81A50">
      <w:rPr>
        <w:rFonts w:ascii="IBM Plex Sans" w:hAnsi="IBM Plex Sans"/>
        <w:noProof/>
      </w:rPr>
      <w:t>3</w:t>
    </w:r>
    <w:r w:rsidR="00111301" w:rsidRPr="00C81A50">
      <w:rPr>
        <w:rFonts w:ascii="IBM Plex Sans" w:hAnsi="IBM Plex Sans"/>
      </w:rPr>
      <w:fldChar w:fldCharType="end"/>
    </w:r>
    <w:r w:rsidR="00111301" w:rsidRPr="00C81A50">
      <w:rPr>
        <w:rFonts w:ascii="IBM Plex Sans" w:hAnsi="IBM Plex Sans"/>
      </w:rPr>
      <w:t>/</w:t>
    </w:r>
    <w:r w:rsidR="003D7F6E" w:rsidRPr="00C81A50">
      <w:rPr>
        <w:rFonts w:ascii="IBM Plex Sans" w:hAnsi="IBM Plex Sans"/>
      </w:rPr>
      <w:fldChar w:fldCharType="begin"/>
    </w:r>
    <w:r w:rsidR="003D7F6E" w:rsidRPr="00C81A50">
      <w:rPr>
        <w:rFonts w:ascii="IBM Plex Sans" w:hAnsi="IBM Plex Sans"/>
      </w:rPr>
      <w:instrText xml:space="preserve"> NUMPAGES   \* MERGEFORMAT </w:instrText>
    </w:r>
    <w:r w:rsidR="003D7F6E" w:rsidRPr="00C81A50">
      <w:rPr>
        <w:rFonts w:ascii="IBM Plex Sans" w:hAnsi="IBM Plex Sans"/>
      </w:rPr>
      <w:fldChar w:fldCharType="separate"/>
    </w:r>
    <w:r w:rsidR="00111301" w:rsidRPr="00C81A50">
      <w:rPr>
        <w:rFonts w:ascii="IBM Plex Sans" w:hAnsi="IBM Plex Sans"/>
        <w:noProof/>
      </w:rPr>
      <w:t>3</w:t>
    </w:r>
    <w:r w:rsidR="003D7F6E" w:rsidRPr="00C81A50">
      <w:rPr>
        <w:rFonts w:ascii="IBM Plex Sans" w:hAnsi="IBM Plex Sans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1043F" w14:textId="77777777" w:rsidR="00F31C97" w:rsidRDefault="00F31C97" w:rsidP="006A639D">
      <w:pPr>
        <w:spacing w:after="0" w:line="240" w:lineRule="auto"/>
      </w:pPr>
      <w:r>
        <w:separator/>
      </w:r>
    </w:p>
  </w:footnote>
  <w:footnote w:type="continuationSeparator" w:id="0">
    <w:p w14:paraId="5C00CEEC" w14:textId="77777777" w:rsidR="00F31C97" w:rsidRDefault="00F31C97" w:rsidP="006A6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41940" w14:textId="63FAA3CB" w:rsidR="008F0BBC" w:rsidRPr="00C81A50" w:rsidRDefault="00111301" w:rsidP="00CD4321">
    <w:pPr>
      <w:pStyle w:val="Header"/>
      <w:tabs>
        <w:tab w:val="clear" w:pos="4320"/>
        <w:tab w:val="clear" w:pos="8640"/>
        <w:tab w:val="center" w:pos="4962"/>
        <w:tab w:val="right" w:pos="9923"/>
      </w:tabs>
      <w:rPr>
        <w:rFonts w:ascii="IBM Plex Sans" w:hAnsi="IBM Plex Sans"/>
      </w:rPr>
    </w:pPr>
    <w:r w:rsidRPr="00C81A50">
      <w:rPr>
        <w:rFonts w:ascii="IBM Plex Sans" w:hAnsi="IBM Plex Sans"/>
      </w:rPr>
      <w:t>IBM</w:t>
    </w:r>
    <w:r w:rsidR="00C349D7" w:rsidRPr="00C81A50">
      <w:rPr>
        <w:rFonts w:ascii="IBM Plex Sans" w:hAnsi="IBM Plex Sans"/>
      </w:rPr>
      <w:t xml:space="preserve"> Security</w:t>
    </w:r>
    <w:r w:rsidRPr="00C81A50">
      <w:rPr>
        <w:rFonts w:ascii="IBM Plex Sans" w:hAnsi="IBM Plex Sans"/>
      </w:rPr>
      <w:t xml:space="preserve"> X-Force IR</w:t>
    </w:r>
    <w:r w:rsidRPr="00C81A50">
      <w:rPr>
        <w:rFonts w:ascii="IBM Plex Sans" w:hAnsi="IBM Plex Sans"/>
      </w:rPr>
      <w:tab/>
    </w:r>
    <w:r w:rsidRPr="00C81A50">
      <w:rPr>
        <w:rFonts w:ascii="IBM Plex Sans" w:hAnsi="IBM Plex Sans"/>
      </w:rPr>
      <w:tab/>
    </w:r>
    <w:r w:rsidR="008F0BBC" w:rsidRPr="00C81A50">
      <w:rPr>
        <w:rFonts w:ascii="IBM Plex Sans" w:hAnsi="IBM Plex Sans"/>
      </w:rPr>
      <w:t xml:space="preserve">   Windows RAM Capture Instruction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FDD"/>
    <w:multiLevelType w:val="hybridMultilevel"/>
    <w:tmpl w:val="EC480A3E"/>
    <w:lvl w:ilvl="0" w:tplc="403805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6675"/>
    <w:multiLevelType w:val="hybridMultilevel"/>
    <w:tmpl w:val="C4D8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51E6D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853DC"/>
    <w:multiLevelType w:val="hybridMultilevel"/>
    <w:tmpl w:val="B1C8D2DC"/>
    <w:lvl w:ilvl="0" w:tplc="C192B730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82593"/>
    <w:multiLevelType w:val="hybridMultilevel"/>
    <w:tmpl w:val="C0AE6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8E275E0"/>
    <w:multiLevelType w:val="hybridMultilevel"/>
    <w:tmpl w:val="D396CFA2"/>
    <w:lvl w:ilvl="0" w:tplc="9CCA9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72138"/>
    <w:multiLevelType w:val="multilevel"/>
    <w:tmpl w:val="037A980A"/>
    <w:lvl w:ilvl="0">
      <w:start w:val="1"/>
      <w:numFmt w:val="decimal"/>
      <w:lvlText w:val="%1."/>
      <w:lvlJc w:val="left"/>
      <w:pPr>
        <w:ind w:left="340" w:hanging="227"/>
      </w:pPr>
      <w:rPr>
        <w:rFonts w:asciiTheme="minorHAnsi" w:eastAsia="Calibri" w:hAnsiTheme="minorHAnsi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8482678"/>
    <w:multiLevelType w:val="multilevel"/>
    <w:tmpl w:val="15B4DB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12070E4"/>
    <w:multiLevelType w:val="multilevel"/>
    <w:tmpl w:val="CF56AEBC"/>
    <w:numStyleLink w:val="ListStyle"/>
  </w:abstractNum>
  <w:abstractNum w:abstractNumId="12" w15:restartNumberingAfterBreak="0">
    <w:nsid w:val="5880765C"/>
    <w:multiLevelType w:val="hybridMultilevel"/>
    <w:tmpl w:val="AC7CB8B2"/>
    <w:lvl w:ilvl="0" w:tplc="B70A84A6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95C4F3F"/>
    <w:multiLevelType w:val="multilevel"/>
    <w:tmpl w:val="CF56AEBC"/>
    <w:numStyleLink w:val="ListStyle"/>
  </w:abstractNum>
  <w:abstractNum w:abstractNumId="15" w15:restartNumberingAfterBreak="0">
    <w:nsid w:val="73583D60"/>
    <w:multiLevelType w:val="multilevel"/>
    <w:tmpl w:val="CF56AEBC"/>
    <w:numStyleLink w:val="ListStyle"/>
  </w:abstractNum>
  <w:num w:numId="1">
    <w:abstractNumId w:val="9"/>
  </w:num>
  <w:num w:numId="2">
    <w:abstractNumId w:val="12"/>
  </w:num>
  <w:num w:numId="3">
    <w:abstractNumId w:val="1"/>
  </w:num>
  <w:num w:numId="4">
    <w:abstractNumId w:val="5"/>
  </w:num>
  <w:num w:numId="5">
    <w:abstractNumId w:val="10"/>
  </w:num>
  <w:num w:numId="6">
    <w:abstractNumId w:val="11"/>
  </w:num>
  <w:num w:numId="7">
    <w:abstractNumId w:val="3"/>
  </w:num>
  <w:num w:numId="8">
    <w:abstractNumId w:val="2"/>
  </w:num>
  <w:num w:numId="9">
    <w:abstractNumId w:val="4"/>
  </w:num>
  <w:num w:numId="10">
    <w:abstractNumId w:val="7"/>
  </w:num>
  <w:num w:numId="11">
    <w:abstractNumId w:val="6"/>
  </w:num>
  <w:num w:numId="12">
    <w:abstractNumId w:val="14"/>
  </w:num>
  <w:num w:numId="13">
    <w:abstractNumId w:val="13"/>
  </w:num>
  <w:num w:numId="14">
    <w:abstractNumId w:val="15"/>
    <w:lvlOverride w:ilvl="0">
      <w:lvl w:ilvl="0">
        <w:start w:val="1"/>
        <w:numFmt w:val="decimal"/>
        <w:lvlText w:val="%1."/>
        <w:lvlJc w:val="left"/>
        <w:pPr>
          <w:ind w:left="340" w:hanging="227"/>
        </w:pPr>
        <w:rPr>
          <w:rFonts w:asciiTheme="minorHAnsi" w:eastAsia="Calibri" w:hAnsiTheme="minorHAnsi" w:cs="Times New Roman" w:hint="default"/>
        </w:rPr>
      </w:lvl>
    </w:lvlOverride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0C"/>
    <w:rsid w:val="000A1C73"/>
    <w:rsid w:val="00111301"/>
    <w:rsid w:val="00112590"/>
    <w:rsid w:val="001707F1"/>
    <w:rsid w:val="0023579C"/>
    <w:rsid w:val="002640D7"/>
    <w:rsid w:val="00281B63"/>
    <w:rsid w:val="002A480A"/>
    <w:rsid w:val="00301F1C"/>
    <w:rsid w:val="0032082C"/>
    <w:rsid w:val="0034392C"/>
    <w:rsid w:val="003D7F6E"/>
    <w:rsid w:val="00407678"/>
    <w:rsid w:val="004D6CAA"/>
    <w:rsid w:val="00566BD8"/>
    <w:rsid w:val="005D6A0C"/>
    <w:rsid w:val="006A639D"/>
    <w:rsid w:val="006C2A3B"/>
    <w:rsid w:val="006F393B"/>
    <w:rsid w:val="00720795"/>
    <w:rsid w:val="007E4A7C"/>
    <w:rsid w:val="007E78DA"/>
    <w:rsid w:val="00815A61"/>
    <w:rsid w:val="00821C50"/>
    <w:rsid w:val="00884647"/>
    <w:rsid w:val="00885713"/>
    <w:rsid w:val="008F0BBC"/>
    <w:rsid w:val="00922139"/>
    <w:rsid w:val="00976CB0"/>
    <w:rsid w:val="009E3D8D"/>
    <w:rsid w:val="009F0980"/>
    <w:rsid w:val="00A022CA"/>
    <w:rsid w:val="00A84C0C"/>
    <w:rsid w:val="00AE15CD"/>
    <w:rsid w:val="00B3111C"/>
    <w:rsid w:val="00BD64E6"/>
    <w:rsid w:val="00BD7BFF"/>
    <w:rsid w:val="00BE5791"/>
    <w:rsid w:val="00BF2592"/>
    <w:rsid w:val="00C2049F"/>
    <w:rsid w:val="00C349D7"/>
    <w:rsid w:val="00C40338"/>
    <w:rsid w:val="00C42D26"/>
    <w:rsid w:val="00C81A50"/>
    <w:rsid w:val="00D23B3B"/>
    <w:rsid w:val="00E3397C"/>
    <w:rsid w:val="00F011A9"/>
    <w:rsid w:val="00F3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8182445"/>
  <w15:chartTrackingRefBased/>
  <w15:docId w15:val="{46BEE996-F65B-492F-B2F0-EA885B29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0C"/>
    <w:pPr>
      <w:jc w:val="both"/>
    </w:pPr>
    <w:rPr>
      <w:rFonts w:ascii="Arial" w:eastAsia="Calibri" w:hAnsi="Arial" w:cs="Times New Roman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C0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C0C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01F1C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000000" w:themeColor="text1"/>
      <w:sz w:val="2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C0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C0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C0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C0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C0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C0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C0C"/>
    <w:rPr>
      <w:rFonts w:ascii="Arial" w:eastAsiaTheme="majorEastAsia" w:hAnsi="Arial" w:cstheme="majorBidi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84C0C"/>
    <w:rPr>
      <w:rFonts w:ascii="Arial" w:eastAsiaTheme="majorEastAsia" w:hAnsi="Arial" w:cstheme="majorBidi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01F1C"/>
    <w:rPr>
      <w:rFonts w:ascii="Arial" w:eastAsiaTheme="majorEastAsia" w:hAnsi="Arial" w:cstheme="majorBidi"/>
      <w:color w:val="000000" w:themeColor="text1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C0C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C0C"/>
    <w:rPr>
      <w:rFonts w:asciiTheme="majorHAnsi" w:eastAsiaTheme="majorEastAsia" w:hAnsiTheme="majorHAnsi" w:cstheme="majorBidi"/>
      <w:color w:val="2F5496" w:themeColor="accent1" w:themeShade="B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C0C"/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C0C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C0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C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84C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C0C"/>
    <w:rPr>
      <w:rFonts w:ascii="Arial" w:eastAsia="Calibri" w:hAnsi="Arial" w:cs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4C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C0C"/>
    <w:rPr>
      <w:rFonts w:ascii="Arial" w:eastAsia="Calibri" w:hAnsi="Arial" w:cs="Times New Roman"/>
      <w:sz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84C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C0C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84C0C"/>
    <w:rPr>
      <w:rFonts w:ascii="Arial" w:eastAsia="Calibri" w:hAnsi="Arial" w:cs="Times New Roman"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84C0C"/>
    <w:pPr>
      <w:spacing w:after="200" w:line="240" w:lineRule="auto"/>
      <w:jc w:val="left"/>
    </w:pPr>
    <w:rPr>
      <w:b/>
      <w:bCs/>
      <w:color w:val="4F81BD"/>
      <w:sz w:val="18"/>
      <w:szCs w:val="18"/>
    </w:rPr>
  </w:style>
  <w:style w:type="paragraph" w:customStyle="1" w:styleId="Bullet1">
    <w:name w:val="Bullet1"/>
    <w:basedOn w:val="ListParagraph"/>
    <w:autoRedefine/>
    <w:qFormat/>
    <w:rsid w:val="00A84C0C"/>
    <w:pPr>
      <w:spacing w:before="80" w:after="140" w:line="276" w:lineRule="auto"/>
      <w:ind w:left="450" w:hanging="360"/>
      <w:contextualSpacing w:val="0"/>
      <w:jc w:val="left"/>
    </w:pPr>
    <w:rPr>
      <w:color w:val="000000" w:themeColor="text1"/>
      <w:szCs w:val="20"/>
    </w:rPr>
  </w:style>
  <w:style w:type="paragraph" w:customStyle="1" w:styleId="Heading2-Subhead">
    <w:name w:val="Heading 2-Subhead"/>
    <w:basedOn w:val="Heading2"/>
    <w:next w:val="Normal"/>
    <w:link w:val="Heading2-SubheadChar"/>
    <w:autoRedefine/>
    <w:qFormat/>
    <w:rsid w:val="00A84C0C"/>
    <w:pPr>
      <w:numPr>
        <w:ilvl w:val="0"/>
        <w:numId w:val="0"/>
      </w:numPr>
      <w:spacing w:before="340" w:after="120" w:line="276" w:lineRule="auto"/>
      <w:jc w:val="left"/>
    </w:pPr>
    <w:rPr>
      <w:rFonts w:ascii="Century Gothic" w:eastAsia="Times New Roman" w:hAnsi="Century Gothic" w:cs="Times New Roman"/>
      <w:bCs/>
      <w:caps/>
      <w:color w:val="44546A" w:themeColor="text2"/>
      <w:sz w:val="32"/>
    </w:rPr>
  </w:style>
  <w:style w:type="character" w:customStyle="1" w:styleId="Heading2-SubheadChar">
    <w:name w:val="Heading 2-Subhead Char"/>
    <w:link w:val="Heading2-Subhead"/>
    <w:rsid w:val="00A84C0C"/>
    <w:rPr>
      <w:rFonts w:ascii="Century Gothic" w:eastAsia="Times New Roman" w:hAnsi="Century Gothic" w:cs="Times New Roman"/>
      <w:bCs/>
      <w:caps/>
      <w:color w:val="44546A" w:themeColor="text2"/>
      <w:sz w:val="32"/>
      <w:szCs w:val="26"/>
      <w:lang w:val="en-US"/>
    </w:rPr>
  </w:style>
  <w:style w:type="numbering" w:customStyle="1" w:styleId="ListStyle">
    <w:name w:val="ListStyle"/>
    <w:uiPriority w:val="99"/>
    <w:rsid w:val="00A84C0C"/>
    <w:pPr>
      <w:numPr>
        <w:numId w:val="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6A639D"/>
    <w:rPr>
      <w:color w:val="954F72" w:themeColor="followedHyperlink"/>
      <w:u w:val="single"/>
    </w:rPr>
  </w:style>
  <w:style w:type="paragraph" w:customStyle="1" w:styleId="command">
    <w:name w:val="command"/>
    <w:basedOn w:val="ListParagraph"/>
    <w:link w:val="commandChar"/>
    <w:qFormat/>
    <w:rsid w:val="001707F1"/>
    <w:pPr>
      <w:numPr>
        <w:numId w:val="11"/>
      </w:numPr>
      <w:shd w:val="pct5" w:color="auto" w:fill="auto"/>
    </w:pPr>
    <w:rPr>
      <w:rFonts w:ascii="Consolas" w:hAnsi="Consolas"/>
    </w:rPr>
  </w:style>
  <w:style w:type="character" w:customStyle="1" w:styleId="commandChar">
    <w:name w:val="command Char"/>
    <w:basedOn w:val="ListParagraphChar"/>
    <w:link w:val="command"/>
    <w:rsid w:val="001707F1"/>
    <w:rPr>
      <w:rFonts w:ascii="Consolas" w:eastAsia="Calibri" w:hAnsi="Consolas" w:cs="Times New Roman"/>
      <w:sz w:val="20"/>
      <w:shd w:val="pct5" w:color="auto" w:fill="auto"/>
      <w:lang w:val="en-US"/>
    </w:rPr>
  </w:style>
  <w:style w:type="paragraph" w:styleId="Revision">
    <w:name w:val="Revision"/>
    <w:hidden/>
    <w:uiPriority w:val="99"/>
    <w:semiHidden/>
    <w:rsid w:val="007E78DA"/>
    <w:pPr>
      <w:spacing w:after="0" w:line="240" w:lineRule="auto"/>
    </w:pPr>
    <w:rPr>
      <w:rFonts w:ascii="Arial" w:eastAsia="Calibri" w:hAnsi="Arial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gnetforensics.com/resources/magnet-ram-capture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portableapps.com/apps/utilities/7-zip_portab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DIOGOS</dc:creator>
  <cp:keywords/>
  <dc:description/>
  <cp:lastModifiedBy>Chris Tilmans</cp:lastModifiedBy>
  <cp:revision>14</cp:revision>
  <cp:lastPrinted>2021-06-08T14:27:00Z</cp:lastPrinted>
  <dcterms:created xsi:type="dcterms:W3CDTF">2020-12-17T11:58:00Z</dcterms:created>
  <dcterms:modified xsi:type="dcterms:W3CDTF">2022-02-10T08:45:00Z</dcterms:modified>
</cp:coreProperties>
</file>