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BC08" w14:textId="77777777" w:rsidR="0026476C" w:rsidRPr="00866A8E" w:rsidRDefault="0026476C" w:rsidP="0026476C">
      <w:pPr>
        <w:pStyle w:val="Heading1"/>
        <w:rPr>
          <w:rFonts w:ascii="IBM Plex Sans" w:hAnsi="IBM Plex Sans"/>
          <w:lang w:val="en-GB"/>
        </w:rPr>
      </w:pPr>
      <w:r w:rsidRPr="00866A8E">
        <w:rPr>
          <w:rFonts w:ascii="IBM Plex Sans" w:hAnsi="IBM Plex Sans"/>
          <w:lang w:val="en-GB"/>
        </w:rPr>
        <w:t>Introduction</w:t>
      </w:r>
    </w:p>
    <w:p w14:paraId="77A757FE" w14:textId="63357891" w:rsidR="0026476C" w:rsidRPr="00866A8E" w:rsidRDefault="0026476C" w:rsidP="0026476C">
      <w:pPr>
        <w:rPr>
          <w:rFonts w:ascii="IBM Plex Sans" w:hAnsi="IBM Plex Sans"/>
          <w:lang w:val="en-GB"/>
        </w:rPr>
      </w:pPr>
      <w:r w:rsidRPr="00866A8E">
        <w:rPr>
          <w:rFonts w:ascii="IBM Plex Sans" w:hAnsi="IBM Plex Sans"/>
          <w:lang w:val="en-GB"/>
        </w:rPr>
        <w:t xml:space="preserve">Live Response Collection (LRC) is a collection of forensic tools that can be used to gather information from a machine under investigation. LRC can be run on Windows, </w:t>
      </w:r>
      <w:r w:rsidR="003D1271" w:rsidRPr="003D1271">
        <w:rPr>
          <w:rFonts w:ascii="IBM Plex Sans" w:hAnsi="IBM Plex Sans"/>
          <w:lang w:val="en-GB"/>
        </w:rPr>
        <w:t>Linux,</w:t>
      </w:r>
      <w:r w:rsidRPr="00866A8E">
        <w:rPr>
          <w:rFonts w:ascii="IBM Plex Sans" w:hAnsi="IBM Plex Sans"/>
          <w:lang w:val="en-GB"/>
        </w:rPr>
        <w:t xml:space="preserve"> and Mac OSX by choosing the appropriate script and running it with administrative rights. To tamper evidence as little as possible, it is strongly recommended to run the script from a USB stick or a network share that can be mounted from the target machine. The output of the LRC script will be saved on the partition from which LRC was run and the size of this output can be several hundreds of MB, hence it is important to choose a partition with enough free space.</w:t>
      </w:r>
    </w:p>
    <w:p w14:paraId="69E7AA59" w14:textId="77777777" w:rsidR="0026476C" w:rsidRPr="00866A8E" w:rsidRDefault="0026476C" w:rsidP="0026476C">
      <w:pPr>
        <w:pStyle w:val="Heading1"/>
        <w:rPr>
          <w:rFonts w:ascii="IBM Plex Sans" w:hAnsi="IBM Plex Sans"/>
          <w:lang w:val="en-GB"/>
        </w:rPr>
      </w:pPr>
      <w:r w:rsidRPr="00866A8E">
        <w:rPr>
          <w:rFonts w:ascii="IBM Plex Sans" w:hAnsi="IBM Plex Sans"/>
          <w:lang w:val="en-GB"/>
        </w:rPr>
        <w:t>Preparation (on separate machine)</w:t>
      </w:r>
    </w:p>
    <w:p w14:paraId="62390D4D" w14:textId="204776F0" w:rsidR="0026476C" w:rsidRPr="00866A8E" w:rsidRDefault="0090091F" w:rsidP="00D63019">
      <w:pPr>
        <w:pStyle w:val="ListParagraph"/>
        <w:numPr>
          <w:ilvl w:val="0"/>
          <w:numId w:val="2"/>
        </w:numPr>
        <w:rPr>
          <w:rFonts w:ascii="IBM Plex Sans" w:hAnsi="IBM Plex Sans"/>
          <w:lang w:val="en-GB"/>
        </w:rPr>
      </w:pPr>
      <w:r w:rsidRPr="00866A8E">
        <w:rPr>
          <w:rFonts w:ascii="IBM Plex Sans" w:hAnsi="IBM Plex Sans"/>
          <w:lang w:val="en-GB"/>
        </w:rPr>
        <w:t xml:space="preserve">Obtain </w:t>
      </w:r>
      <w:r w:rsidR="0026476C" w:rsidRPr="00866A8E">
        <w:rPr>
          <w:rFonts w:ascii="IBM Plex Sans" w:hAnsi="IBM Plex Sans"/>
          <w:lang w:val="en-GB"/>
        </w:rPr>
        <w:t xml:space="preserve">Live Response Collection. This tool can be downloaded for free from </w:t>
      </w:r>
      <w:r w:rsidRPr="00866A8E">
        <w:rPr>
          <w:rFonts w:ascii="IBM Plex Sans" w:hAnsi="IBM Plex Sans"/>
          <w:lang w:val="en-GB"/>
        </w:rPr>
        <w:t xml:space="preserve">official website </w:t>
      </w:r>
      <w:hyperlink r:id="rId8" w:history="1">
        <w:r w:rsidR="0026476C" w:rsidRPr="00866A8E">
          <w:rPr>
            <w:rStyle w:val="Hyperlink"/>
            <w:rFonts w:ascii="IBM Plex Sans" w:hAnsi="IBM Plex Sans"/>
            <w:lang w:val="en-GB"/>
          </w:rPr>
          <w:t>https://www.brimorlabs.com/tools/</w:t>
        </w:r>
      </w:hyperlink>
      <w:r w:rsidR="0026476C" w:rsidRPr="00866A8E">
        <w:rPr>
          <w:rFonts w:ascii="IBM Plex Sans" w:hAnsi="IBM Plex Sans"/>
          <w:lang w:val="en-GB"/>
        </w:rPr>
        <w:t>.</w:t>
      </w:r>
      <w:r w:rsidR="0026476C" w:rsidRPr="00866A8E" w:rsidDel="00670D24">
        <w:rPr>
          <w:rFonts w:ascii="IBM Plex Sans" w:hAnsi="IBM Plex Sans"/>
          <w:lang w:val="en-GB"/>
        </w:rPr>
        <w:t xml:space="preserve"> </w:t>
      </w:r>
    </w:p>
    <w:p w14:paraId="41C03217" w14:textId="758865BB" w:rsidR="0026476C" w:rsidRPr="00866A8E" w:rsidRDefault="003D1271" w:rsidP="0026476C">
      <w:pPr>
        <w:pStyle w:val="ListParagraph"/>
        <w:numPr>
          <w:ilvl w:val="0"/>
          <w:numId w:val="2"/>
        </w:numPr>
        <w:rPr>
          <w:rFonts w:ascii="IBM Plex Sans" w:hAnsi="IBM Plex Sans"/>
          <w:lang w:val="en-GB"/>
        </w:rPr>
      </w:pPr>
      <w:r w:rsidRPr="003D1271">
        <w:rPr>
          <w:rFonts w:ascii="IBM Plex Sans" w:hAnsi="IBM Plex Sans"/>
          <w:lang w:val="en-GB"/>
        </w:rPr>
        <w:t>Depending on</w:t>
      </w:r>
      <w:r w:rsidR="0026476C" w:rsidRPr="00866A8E">
        <w:rPr>
          <w:rFonts w:ascii="IBM Plex Sans" w:hAnsi="IBM Plex Sans"/>
          <w:lang w:val="en-GB"/>
        </w:rPr>
        <w:t xml:space="preserve"> whether target machine has a physical USB port or not, either:</w:t>
      </w:r>
    </w:p>
    <w:p w14:paraId="054E8482" w14:textId="77777777" w:rsidR="0026476C" w:rsidRPr="00866A8E" w:rsidRDefault="0026476C" w:rsidP="0026476C">
      <w:pPr>
        <w:pStyle w:val="ListParagraph"/>
        <w:numPr>
          <w:ilvl w:val="1"/>
          <w:numId w:val="6"/>
        </w:numPr>
        <w:ind w:left="454" w:hanging="227"/>
        <w:rPr>
          <w:rFonts w:ascii="IBM Plex Sans" w:hAnsi="IBM Plex Sans"/>
          <w:lang w:val="en-GB"/>
        </w:rPr>
      </w:pPr>
      <w:r w:rsidRPr="00866A8E">
        <w:rPr>
          <w:rFonts w:ascii="IBM Plex Sans" w:hAnsi="IBM Plex Sans"/>
          <w:lang w:val="en-GB"/>
        </w:rPr>
        <w:t>Unzip file on USB stick.</w:t>
      </w:r>
    </w:p>
    <w:p w14:paraId="303E3523" w14:textId="77777777" w:rsidR="0026476C" w:rsidRPr="00866A8E" w:rsidRDefault="0026476C" w:rsidP="0026476C">
      <w:pPr>
        <w:pStyle w:val="ListParagraph"/>
        <w:numPr>
          <w:ilvl w:val="1"/>
          <w:numId w:val="6"/>
        </w:numPr>
        <w:ind w:left="454" w:hanging="227"/>
        <w:rPr>
          <w:rFonts w:ascii="IBM Plex Sans" w:hAnsi="IBM Plex Sans"/>
          <w:lang w:val="en-GB"/>
        </w:rPr>
      </w:pPr>
      <w:r w:rsidRPr="00866A8E">
        <w:rPr>
          <w:rFonts w:ascii="IBM Plex Sans" w:hAnsi="IBM Plex Sans"/>
          <w:lang w:val="en-GB"/>
        </w:rPr>
        <w:t>Unzip file on network share that can be mounted on target machine.</w:t>
      </w:r>
    </w:p>
    <w:p w14:paraId="5D89453F" w14:textId="77777777" w:rsidR="0026476C" w:rsidRPr="00866A8E" w:rsidRDefault="0026476C" w:rsidP="0026476C">
      <w:pPr>
        <w:pStyle w:val="Heading1"/>
        <w:rPr>
          <w:rFonts w:ascii="IBM Plex Sans" w:hAnsi="IBM Plex Sans"/>
          <w:lang w:val="en-GB"/>
        </w:rPr>
      </w:pPr>
      <w:r w:rsidRPr="00866A8E">
        <w:rPr>
          <w:rFonts w:ascii="IBM Plex Sans" w:hAnsi="IBM Plex Sans"/>
          <w:lang w:val="en-GB"/>
        </w:rPr>
        <w:t xml:space="preserve">Information capture (on </w:t>
      </w:r>
      <w:r w:rsidRPr="00866A8E">
        <w:rPr>
          <w:rFonts w:ascii="IBM Plex Sans" w:hAnsi="IBM Plex Sans"/>
          <w:b/>
          <w:lang w:val="en-GB"/>
        </w:rPr>
        <w:t>Windows</w:t>
      </w:r>
      <w:r w:rsidRPr="00866A8E">
        <w:rPr>
          <w:rFonts w:ascii="IBM Plex Sans" w:hAnsi="IBM Plex Sans"/>
          <w:lang w:val="en-GB"/>
        </w:rPr>
        <w:t xml:space="preserve"> target machine)</w:t>
      </w:r>
    </w:p>
    <w:p w14:paraId="7632714D" w14:textId="77777777"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Mount the network share where LRC was unzipped or connect USB stick to target machine.</w:t>
      </w:r>
    </w:p>
    <w:p w14:paraId="08319B00" w14:textId="77777777"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Open in Explorer USB/Network share and go to folder “</w:t>
      </w:r>
      <w:proofErr w:type="spellStart"/>
      <w:r w:rsidRPr="00866A8E">
        <w:rPr>
          <w:rFonts w:ascii="IBM Plex Sans" w:hAnsi="IBM Plex Sans"/>
          <w:lang w:val="en-GB"/>
        </w:rPr>
        <w:t>LiveResponse</w:t>
      </w:r>
      <w:proofErr w:type="spellEnd"/>
      <w:r w:rsidRPr="00866A8E">
        <w:rPr>
          <w:rFonts w:ascii="IBM Plex Sans" w:hAnsi="IBM Plex Sans"/>
          <w:lang w:val="en-GB"/>
        </w:rPr>
        <w:t>\</w:t>
      </w:r>
      <w:proofErr w:type="spellStart"/>
      <w:r w:rsidRPr="00866A8E">
        <w:rPr>
          <w:rFonts w:ascii="IBM Plex Sans" w:hAnsi="IBM Plex Sans"/>
          <w:lang w:val="en-GB"/>
        </w:rPr>
        <w:t>Windows_Live_Response</w:t>
      </w:r>
      <w:proofErr w:type="spellEnd"/>
      <w:r w:rsidRPr="00866A8E">
        <w:rPr>
          <w:rFonts w:ascii="IBM Plex Sans" w:hAnsi="IBM Plex Sans"/>
          <w:lang w:val="en-GB"/>
        </w:rPr>
        <w:t>”</w:t>
      </w:r>
    </w:p>
    <w:p w14:paraId="72140492" w14:textId="77777777"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Right-click on “Windows Live Response Collection.exe” and select “Run as administrator”</w:t>
      </w:r>
    </w:p>
    <w:p w14:paraId="05005060" w14:textId="77777777"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 xml:space="preserve">In the GUI that opens, select option “Secure Triage” </w:t>
      </w:r>
      <w:r w:rsidRPr="00866A8E">
        <w:rPr>
          <w:rFonts w:ascii="IBM Plex Sans" w:hAnsi="IBM Plex Sans"/>
          <w:lang w:val="en-GB"/>
        </w:rPr>
        <w:br/>
      </w:r>
      <w:r w:rsidRPr="00866A8E">
        <w:rPr>
          <w:rFonts w:ascii="IBM Plex Sans" w:hAnsi="IBM Plex Sans"/>
          <w:lang w:val="en-GB"/>
        </w:rPr>
        <w:br/>
      </w:r>
      <w:r w:rsidRPr="00866A8E">
        <w:rPr>
          <w:rFonts w:ascii="IBM Plex Sans" w:hAnsi="IBM Plex Sans"/>
          <w:noProof/>
          <w:lang w:val="en-GB" w:eastAsia="pl-PL"/>
        </w:rPr>
        <w:drawing>
          <wp:inline distT="0" distB="0" distL="0" distR="0" wp14:anchorId="27CFBE15" wp14:editId="29B12592">
            <wp:extent cx="2762250" cy="1736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1736272"/>
                    </a:xfrm>
                    <a:prstGeom prst="rect">
                      <a:avLst/>
                    </a:prstGeom>
                    <a:noFill/>
                    <a:ln>
                      <a:noFill/>
                    </a:ln>
                  </pic:spPr>
                </pic:pic>
              </a:graphicData>
            </a:graphic>
          </wp:inline>
        </w:drawing>
      </w:r>
      <w:r w:rsidRPr="00866A8E">
        <w:rPr>
          <w:rFonts w:ascii="IBM Plex Sans" w:hAnsi="IBM Plex Sans"/>
          <w:lang w:val="en-GB"/>
        </w:rPr>
        <w:br/>
      </w:r>
    </w:p>
    <w:p w14:paraId="781825C0" w14:textId="77777777"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Click on “Run Selected Windows Live Response Script”. A terminal window will open where progress of the script can be followed.</w:t>
      </w:r>
    </w:p>
    <w:p w14:paraId="516D1D67" w14:textId="77777777"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 xml:space="preserve">At the end of the gathering process, after a message attesting successful completion, the script will pause and print a randomly generated password. </w:t>
      </w:r>
      <w:r w:rsidRPr="00866A8E">
        <w:rPr>
          <w:rFonts w:ascii="IBM Plex Sans" w:hAnsi="IBM Plex Sans"/>
          <w:u w:val="single"/>
          <w:lang w:val="en-GB"/>
        </w:rPr>
        <w:t>Make sure to write down this password otherwise it will be impossible to open the gathered data.</w:t>
      </w:r>
      <w:r w:rsidRPr="00866A8E">
        <w:rPr>
          <w:rFonts w:ascii="IBM Plex Sans" w:hAnsi="IBM Plex Sans"/>
          <w:u w:val="single"/>
          <w:lang w:val="en-GB"/>
        </w:rPr>
        <w:br/>
      </w:r>
      <w:r w:rsidRPr="00866A8E">
        <w:rPr>
          <w:rFonts w:ascii="IBM Plex Sans" w:hAnsi="IBM Plex Sans"/>
          <w:u w:val="single"/>
          <w:lang w:val="en-GB"/>
        </w:rPr>
        <w:br/>
      </w:r>
      <w:r w:rsidRPr="00866A8E">
        <w:rPr>
          <w:rFonts w:ascii="IBM Plex Sans" w:hAnsi="IBM Plex Sans"/>
          <w:noProof/>
          <w:lang w:val="en-GB" w:eastAsia="pl-PL"/>
        </w:rPr>
        <w:drawing>
          <wp:inline distT="0" distB="0" distL="0" distR="0" wp14:anchorId="3292451F" wp14:editId="307283E4">
            <wp:extent cx="3120390" cy="4538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0390" cy="453875"/>
                    </a:xfrm>
                    <a:prstGeom prst="rect">
                      <a:avLst/>
                    </a:prstGeom>
                    <a:noFill/>
                    <a:ln>
                      <a:noFill/>
                    </a:ln>
                  </pic:spPr>
                </pic:pic>
              </a:graphicData>
            </a:graphic>
          </wp:inline>
        </w:drawing>
      </w:r>
      <w:r w:rsidRPr="00866A8E">
        <w:rPr>
          <w:rFonts w:ascii="IBM Plex Sans" w:hAnsi="IBM Plex Sans"/>
          <w:u w:val="single"/>
          <w:lang w:val="en-GB"/>
        </w:rPr>
        <w:br/>
      </w:r>
    </w:p>
    <w:p w14:paraId="620DCC90" w14:textId="77777777"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Press any key to continue and close the terminal.</w:t>
      </w:r>
    </w:p>
    <w:p w14:paraId="466D897A" w14:textId="2332EA5C" w:rsidR="0026476C" w:rsidRPr="00866A8E" w:rsidRDefault="0026476C" w:rsidP="0026476C">
      <w:pPr>
        <w:pStyle w:val="ListParagraph"/>
        <w:numPr>
          <w:ilvl w:val="0"/>
          <w:numId w:val="7"/>
        </w:numPr>
        <w:rPr>
          <w:rFonts w:ascii="IBM Plex Sans" w:hAnsi="IBM Plex Sans"/>
          <w:lang w:val="en-GB"/>
        </w:rPr>
      </w:pPr>
      <w:r w:rsidRPr="00866A8E">
        <w:rPr>
          <w:rFonts w:ascii="IBM Plex Sans" w:hAnsi="IBM Plex Sans"/>
          <w:lang w:val="en-GB"/>
        </w:rPr>
        <w:t xml:space="preserve">The data gathered by LRC will be found in the folder </w:t>
      </w:r>
      <w:proofErr w:type="spellStart"/>
      <w:r w:rsidRPr="00866A8E">
        <w:rPr>
          <w:rFonts w:ascii="IBM Plex Sans" w:hAnsi="IBM Plex Sans"/>
          <w:lang w:val="en-GB"/>
        </w:rPr>
        <w:t>LiveResponse</w:t>
      </w:r>
      <w:proofErr w:type="spellEnd"/>
      <w:r w:rsidRPr="00866A8E">
        <w:rPr>
          <w:rFonts w:ascii="IBM Plex Sans" w:hAnsi="IBM Plex Sans"/>
          <w:lang w:val="en-GB"/>
        </w:rPr>
        <w:t>\</w:t>
      </w:r>
      <w:proofErr w:type="spellStart"/>
      <w:r w:rsidRPr="00866A8E">
        <w:rPr>
          <w:rFonts w:ascii="IBM Plex Sans" w:hAnsi="IBM Plex Sans"/>
          <w:lang w:val="en-GB"/>
        </w:rPr>
        <w:t>Windows_Live_Response</w:t>
      </w:r>
      <w:proofErr w:type="spellEnd"/>
      <w:r w:rsidRPr="00866A8E">
        <w:rPr>
          <w:rFonts w:ascii="IBM Plex Sans" w:hAnsi="IBM Plex Sans"/>
          <w:lang w:val="en-GB"/>
        </w:rPr>
        <w:t xml:space="preserve">, the format of the name of this file will be &lt;hostname&gt;_YYYYMMDD_HHMMSS.7z. This file is ready to be sent to IBM </w:t>
      </w:r>
      <w:r w:rsidR="007A662F">
        <w:rPr>
          <w:rFonts w:ascii="IBM Plex Sans" w:hAnsi="IBM Plex Sans"/>
          <w:lang w:val="en-GB"/>
        </w:rPr>
        <w:t xml:space="preserve">Security </w:t>
      </w:r>
      <w:r w:rsidR="00D63019" w:rsidRPr="00866A8E">
        <w:rPr>
          <w:rFonts w:ascii="IBM Plex Sans" w:hAnsi="IBM Plex Sans"/>
          <w:lang w:val="en-GB"/>
        </w:rPr>
        <w:t>X-Force IR</w:t>
      </w:r>
      <w:r w:rsidRPr="00866A8E">
        <w:rPr>
          <w:rFonts w:ascii="IBM Plex Sans" w:hAnsi="IBM Plex Sans"/>
          <w:lang w:val="en-GB"/>
        </w:rPr>
        <w:t>.</w:t>
      </w:r>
    </w:p>
    <w:p w14:paraId="464BF00B" w14:textId="77777777" w:rsidR="009A4EDE" w:rsidRPr="00866A8E" w:rsidRDefault="009A4EDE" w:rsidP="009A4EDE">
      <w:pPr>
        <w:pStyle w:val="ListParagraph"/>
        <w:numPr>
          <w:ilvl w:val="0"/>
          <w:numId w:val="7"/>
        </w:numPr>
        <w:rPr>
          <w:rFonts w:ascii="IBM Plex Sans" w:hAnsi="IBM Plex Sans"/>
          <w:u w:val="single"/>
          <w:lang w:val="en-GB"/>
        </w:rPr>
      </w:pPr>
      <w:r w:rsidRPr="00866A8E">
        <w:rPr>
          <w:rFonts w:ascii="IBM Plex Sans" w:hAnsi="IBM Plex Sans"/>
          <w:lang w:val="en-GB"/>
        </w:rPr>
        <w:t xml:space="preserve">Use method approved within your organization to </w:t>
      </w:r>
      <w:r w:rsidRPr="00866A8E">
        <w:rPr>
          <w:rFonts w:ascii="IBM Plex Sans" w:hAnsi="IBM Plex Sans"/>
          <w:u w:val="single"/>
          <w:lang w:val="en-GB"/>
        </w:rPr>
        <w:t>securely erase LRC output folder</w:t>
      </w:r>
      <w:r w:rsidRPr="00866A8E">
        <w:rPr>
          <w:rFonts w:ascii="IBM Plex Sans" w:hAnsi="IBM Plex Sans"/>
          <w:lang w:val="en-GB"/>
        </w:rPr>
        <w:t>.</w:t>
      </w:r>
    </w:p>
    <w:p w14:paraId="7674177A" w14:textId="77777777" w:rsidR="0026476C" w:rsidRPr="00866A8E" w:rsidRDefault="0026476C" w:rsidP="0026476C">
      <w:pPr>
        <w:rPr>
          <w:rFonts w:ascii="IBM Plex Sans" w:hAnsi="IBM Plex Sans"/>
          <w:lang w:val="en-GB"/>
        </w:rPr>
      </w:pPr>
      <w:r w:rsidRPr="00866A8E">
        <w:rPr>
          <w:rFonts w:ascii="IBM Plex Sans" w:hAnsi="IBM Plex Sans"/>
          <w:lang w:val="en-GB"/>
        </w:rPr>
        <w:t>Note: On an average Windows system, the LRC script takes 30-60 minutes to complete.</w:t>
      </w:r>
    </w:p>
    <w:p w14:paraId="5EB59489" w14:textId="77777777" w:rsidR="0026476C" w:rsidRPr="00866A8E" w:rsidRDefault="0026476C" w:rsidP="0026476C">
      <w:pPr>
        <w:pStyle w:val="Heading1"/>
        <w:rPr>
          <w:rFonts w:ascii="IBM Plex Sans" w:hAnsi="IBM Plex Sans"/>
          <w:lang w:val="en-GB"/>
        </w:rPr>
      </w:pPr>
      <w:r w:rsidRPr="00866A8E">
        <w:rPr>
          <w:rFonts w:ascii="IBM Plex Sans" w:hAnsi="IBM Plex Sans"/>
          <w:lang w:val="en-GB"/>
        </w:rPr>
        <w:t xml:space="preserve">Information capture (on </w:t>
      </w:r>
      <w:r w:rsidRPr="00866A8E">
        <w:rPr>
          <w:rFonts w:ascii="IBM Plex Sans" w:hAnsi="IBM Plex Sans"/>
          <w:b/>
          <w:lang w:val="en-GB"/>
        </w:rPr>
        <w:t>Linux</w:t>
      </w:r>
      <w:r w:rsidRPr="00866A8E">
        <w:rPr>
          <w:rFonts w:ascii="IBM Plex Sans" w:hAnsi="IBM Plex Sans"/>
          <w:lang w:val="en-GB"/>
        </w:rPr>
        <w:t xml:space="preserve"> target machine)</w:t>
      </w:r>
    </w:p>
    <w:p w14:paraId="7710374A" w14:textId="77777777" w:rsidR="0026476C" w:rsidRPr="00866A8E" w:rsidRDefault="0026476C" w:rsidP="0026476C">
      <w:pPr>
        <w:pStyle w:val="ListParagraph"/>
        <w:numPr>
          <w:ilvl w:val="0"/>
          <w:numId w:val="9"/>
        </w:numPr>
        <w:rPr>
          <w:rFonts w:ascii="IBM Plex Sans" w:hAnsi="IBM Plex Sans"/>
          <w:lang w:val="en-GB"/>
        </w:rPr>
      </w:pPr>
      <w:r w:rsidRPr="00866A8E">
        <w:rPr>
          <w:rFonts w:ascii="IBM Plex Sans" w:hAnsi="IBM Plex Sans"/>
          <w:lang w:val="en-GB"/>
        </w:rPr>
        <w:t>Mount the network share where LRC was unzipped or connect USB stick to target machine.</w:t>
      </w:r>
    </w:p>
    <w:p w14:paraId="6D42D47E" w14:textId="77777777" w:rsidR="009A0BC2" w:rsidRPr="00866A8E" w:rsidRDefault="0026476C" w:rsidP="009A0BC2">
      <w:pPr>
        <w:pStyle w:val="ListParagraph"/>
        <w:numPr>
          <w:ilvl w:val="0"/>
          <w:numId w:val="9"/>
        </w:numPr>
        <w:rPr>
          <w:rFonts w:ascii="IBM Plex Sans" w:hAnsi="IBM Plex Sans"/>
          <w:lang w:val="en-GB"/>
        </w:rPr>
      </w:pPr>
      <w:r w:rsidRPr="00866A8E">
        <w:rPr>
          <w:rFonts w:ascii="IBM Plex Sans" w:hAnsi="IBM Plex Sans"/>
          <w:lang w:val="en-GB"/>
        </w:rPr>
        <w:t xml:space="preserve">Open terminal </w:t>
      </w:r>
      <w:r w:rsidR="009A0BC2" w:rsidRPr="00866A8E">
        <w:rPr>
          <w:rFonts w:ascii="IBM Plex Sans" w:hAnsi="IBM Plex Sans"/>
          <w:lang w:val="en-GB"/>
        </w:rPr>
        <w:t xml:space="preserve">and gain root privileges, depending on Linux distribution, this can be done either by running a command: </w:t>
      </w:r>
    </w:p>
    <w:p w14:paraId="6E8E8B67" w14:textId="77777777" w:rsidR="009A0BC2" w:rsidRPr="00866A8E" w:rsidRDefault="009A0BC2" w:rsidP="002811CF">
      <w:pPr>
        <w:pStyle w:val="ListParagraph"/>
        <w:ind w:left="567"/>
        <w:rPr>
          <w:rFonts w:ascii="IBM Plex Sans" w:hAnsi="IBM Plex Sans"/>
          <w:lang w:val="en-GB"/>
        </w:rPr>
      </w:pPr>
      <w:r w:rsidRPr="00866A8E">
        <w:rPr>
          <w:rStyle w:val="commandChar"/>
          <w:rFonts w:ascii="IBM Plex Sans" w:hAnsi="IBM Plex Sans"/>
          <w:lang w:val="en-GB"/>
        </w:rPr>
        <w:t xml:space="preserve">$ </w:t>
      </w:r>
      <w:proofErr w:type="spellStart"/>
      <w:r w:rsidRPr="00866A8E">
        <w:rPr>
          <w:rStyle w:val="commandChar"/>
          <w:rFonts w:ascii="IBM Plex Sans" w:hAnsi="IBM Plex Sans"/>
          <w:lang w:val="en-GB"/>
        </w:rPr>
        <w:t>sudo</w:t>
      </w:r>
      <w:proofErr w:type="spellEnd"/>
      <w:r w:rsidRPr="00866A8E">
        <w:rPr>
          <w:rStyle w:val="commandChar"/>
          <w:rFonts w:ascii="IBM Plex Sans" w:hAnsi="IBM Plex Sans"/>
          <w:lang w:val="en-GB"/>
        </w:rPr>
        <w:t xml:space="preserve"> </w:t>
      </w:r>
      <w:proofErr w:type="spellStart"/>
      <w:r w:rsidRPr="00866A8E">
        <w:rPr>
          <w:rStyle w:val="commandChar"/>
          <w:rFonts w:ascii="IBM Plex Sans" w:hAnsi="IBM Plex Sans"/>
          <w:lang w:val="en-GB"/>
        </w:rPr>
        <w:t>su</w:t>
      </w:r>
      <w:proofErr w:type="spellEnd"/>
      <w:r w:rsidRPr="00866A8E">
        <w:rPr>
          <w:rFonts w:ascii="IBM Plex Sans" w:hAnsi="IBM Plex Sans"/>
          <w:lang w:val="en-GB"/>
        </w:rPr>
        <w:t xml:space="preserve"> </w:t>
      </w:r>
    </w:p>
    <w:p w14:paraId="6A103771" w14:textId="678B70C7" w:rsidR="009A0BC2" w:rsidRPr="00866A8E" w:rsidRDefault="009A0BC2" w:rsidP="002811CF">
      <w:pPr>
        <w:pStyle w:val="ListParagraph"/>
        <w:ind w:left="567"/>
        <w:rPr>
          <w:rFonts w:ascii="IBM Plex Sans" w:hAnsi="IBM Plex Sans"/>
          <w:lang w:val="en-GB"/>
        </w:rPr>
      </w:pPr>
      <w:r w:rsidRPr="00866A8E">
        <w:rPr>
          <w:rFonts w:ascii="IBM Plex Sans" w:hAnsi="IBM Plex Sans"/>
          <w:lang w:val="en-GB"/>
        </w:rPr>
        <w:t xml:space="preserve">on distributions using </w:t>
      </w:r>
      <w:proofErr w:type="spellStart"/>
      <w:r w:rsidRPr="00866A8E">
        <w:rPr>
          <w:rFonts w:ascii="IBM Plex Sans" w:hAnsi="IBM Plex Sans"/>
          <w:lang w:val="en-GB"/>
        </w:rPr>
        <w:t>sudo</w:t>
      </w:r>
      <w:proofErr w:type="spellEnd"/>
      <w:r w:rsidRPr="00866A8E">
        <w:rPr>
          <w:rFonts w:ascii="IBM Plex Sans" w:hAnsi="IBM Plex Sans"/>
          <w:lang w:val="en-GB"/>
        </w:rPr>
        <w:t xml:space="preserve"> (</w:t>
      </w:r>
      <w:proofErr w:type="gramStart"/>
      <w:r w:rsidR="001C2A7B" w:rsidRPr="001C2A7B">
        <w:rPr>
          <w:rFonts w:ascii="IBM Plex Sans" w:hAnsi="IBM Plex Sans"/>
          <w:lang w:val="en-GB"/>
        </w:rPr>
        <w:t>e.g.</w:t>
      </w:r>
      <w:proofErr w:type="gramEnd"/>
      <w:r w:rsidRPr="00866A8E">
        <w:rPr>
          <w:rFonts w:ascii="IBM Plex Sans" w:hAnsi="IBM Plex Sans"/>
          <w:lang w:val="en-GB"/>
        </w:rPr>
        <w:t xml:space="preserve"> Ubuntu), or </w:t>
      </w:r>
    </w:p>
    <w:p w14:paraId="2B2EBAAC" w14:textId="77777777" w:rsidR="009A0BC2" w:rsidRPr="00866A8E" w:rsidRDefault="009A0BC2" w:rsidP="002811CF">
      <w:pPr>
        <w:pStyle w:val="ListParagraph"/>
        <w:ind w:left="567"/>
        <w:rPr>
          <w:rFonts w:ascii="IBM Plex Sans" w:hAnsi="IBM Plex Sans"/>
          <w:lang w:val="en-GB"/>
        </w:rPr>
      </w:pPr>
      <w:r w:rsidRPr="00866A8E">
        <w:rPr>
          <w:rStyle w:val="commandChar"/>
          <w:rFonts w:ascii="IBM Plex Sans" w:hAnsi="IBM Plex Sans"/>
          <w:lang w:val="en-GB"/>
        </w:rPr>
        <w:t xml:space="preserve">$ </w:t>
      </w:r>
      <w:proofErr w:type="spellStart"/>
      <w:r w:rsidRPr="00866A8E">
        <w:rPr>
          <w:rStyle w:val="commandChar"/>
          <w:rFonts w:ascii="IBM Plex Sans" w:hAnsi="IBM Plex Sans"/>
          <w:lang w:val="en-GB"/>
        </w:rPr>
        <w:t>su</w:t>
      </w:r>
      <w:proofErr w:type="spellEnd"/>
      <w:r w:rsidRPr="00866A8E">
        <w:rPr>
          <w:rStyle w:val="commandChar"/>
          <w:rFonts w:ascii="IBM Plex Sans" w:hAnsi="IBM Plex Sans"/>
          <w:lang w:val="en-GB"/>
        </w:rPr>
        <w:t xml:space="preserve"> –</w:t>
      </w:r>
      <w:r w:rsidRPr="00866A8E">
        <w:rPr>
          <w:rFonts w:ascii="IBM Plex Sans" w:hAnsi="IBM Plex Sans"/>
          <w:lang w:val="en-GB"/>
        </w:rPr>
        <w:t xml:space="preserve"> </w:t>
      </w:r>
    </w:p>
    <w:p w14:paraId="12F137CC" w14:textId="67BDC8D4" w:rsidR="009A0BC2" w:rsidRPr="00866A8E" w:rsidRDefault="009A0BC2" w:rsidP="002811CF">
      <w:pPr>
        <w:pStyle w:val="ListParagraph"/>
        <w:ind w:left="567"/>
        <w:rPr>
          <w:rFonts w:ascii="IBM Plex Sans" w:hAnsi="IBM Plex Sans"/>
          <w:lang w:val="en-GB"/>
        </w:rPr>
      </w:pPr>
      <w:r w:rsidRPr="00866A8E">
        <w:rPr>
          <w:rFonts w:ascii="IBM Plex Sans" w:hAnsi="IBM Plex Sans"/>
          <w:lang w:val="en-GB"/>
        </w:rPr>
        <w:t>on other distributions (</w:t>
      </w:r>
      <w:proofErr w:type="gramStart"/>
      <w:r w:rsidR="001C2A7B" w:rsidRPr="001C2A7B">
        <w:rPr>
          <w:rFonts w:ascii="IBM Plex Sans" w:hAnsi="IBM Plex Sans"/>
          <w:lang w:val="en-GB"/>
        </w:rPr>
        <w:t>e.g.</w:t>
      </w:r>
      <w:proofErr w:type="gramEnd"/>
      <w:r w:rsidRPr="00866A8E">
        <w:rPr>
          <w:rFonts w:ascii="IBM Plex Sans" w:hAnsi="IBM Plex Sans"/>
          <w:lang w:val="en-GB"/>
        </w:rPr>
        <w:t xml:space="preserve"> Debian, CentOS, RHEL)</w:t>
      </w:r>
    </w:p>
    <w:p w14:paraId="442604D3" w14:textId="6A83C7D5" w:rsidR="0026476C" w:rsidRPr="00866A8E" w:rsidRDefault="009A0BC2" w:rsidP="0026476C">
      <w:pPr>
        <w:pStyle w:val="ListParagraph"/>
        <w:numPr>
          <w:ilvl w:val="0"/>
          <w:numId w:val="9"/>
        </w:numPr>
        <w:rPr>
          <w:rFonts w:ascii="IBM Plex Sans" w:hAnsi="IBM Plex Sans"/>
          <w:lang w:val="en-GB"/>
        </w:rPr>
      </w:pPr>
      <w:r w:rsidRPr="00866A8E">
        <w:rPr>
          <w:rFonts w:ascii="IBM Plex Sans" w:hAnsi="IBM Plex Sans"/>
          <w:lang w:val="en-GB"/>
        </w:rPr>
        <w:t>N</w:t>
      </w:r>
      <w:r w:rsidR="0026476C" w:rsidRPr="00866A8E">
        <w:rPr>
          <w:rFonts w:ascii="IBM Plex Sans" w:hAnsi="IBM Plex Sans"/>
          <w:lang w:val="en-GB"/>
        </w:rPr>
        <w:t xml:space="preserve">avigate to folder </w:t>
      </w:r>
      <w:proofErr w:type="spellStart"/>
      <w:r w:rsidR="0026476C" w:rsidRPr="00866A8E">
        <w:rPr>
          <w:rFonts w:ascii="IBM Plex Sans" w:hAnsi="IBM Plex Sans"/>
          <w:lang w:val="en-GB"/>
        </w:rPr>
        <w:t>LiveResponse</w:t>
      </w:r>
      <w:proofErr w:type="spellEnd"/>
      <w:r w:rsidR="0026476C" w:rsidRPr="00866A8E">
        <w:rPr>
          <w:rFonts w:ascii="IBM Plex Sans" w:hAnsi="IBM Plex Sans"/>
          <w:lang w:val="en-GB"/>
        </w:rPr>
        <w:t>\</w:t>
      </w:r>
      <w:proofErr w:type="spellStart"/>
      <w:r w:rsidR="0026476C" w:rsidRPr="00866A8E">
        <w:rPr>
          <w:rFonts w:ascii="IBM Plex Sans" w:hAnsi="IBM Plex Sans"/>
          <w:lang w:val="en-GB"/>
        </w:rPr>
        <w:t>nix_Live_Response</w:t>
      </w:r>
      <w:proofErr w:type="spellEnd"/>
    </w:p>
    <w:p w14:paraId="717FD17B" w14:textId="77777777" w:rsidR="00027AE9" w:rsidRPr="00866A8E" w:rsidRDefault="0026476C">
      <w:pPr>
        <w:pStyle w:val="ListParagraph"/>
        <w:numPr>
          <w:ilvl w:val="0"/>
          <w:numId w:val="9"/>
        </w:numPr>
        <w:rPr>
          <w:rFonts w:ascii="IBM Plex Sans" w:hAnsi="IBM Plex Sans"/>
          <w:lang w:val="en-GB"/>
        </w:rPr>
      </w:pPr>
      <w:r w:rsidRPr="00866A8E">
        <w:rPr>
          <w:rFonts w:ascii="IBM Plex Sans" w:hAnsi="IBM Plex Sans"/>
          <w:lang w:val="en-GB"/>
        </w:rPr>
        <w:t>Run command</w:t>
      </w:r>
      <w:r w:rsidR="00027AE9" w:rsidRPr="00866A8E">
        <w:rPr>
          <w:rFonts w:ascii="IBM Plex Sans" w:hAnsi="IBM Plex Sans"/>
          <w:lang w:val="en-GB"/>
        </w:rPr>
        <w:t>:</w:t>
      </w:r>
    </w:p>
    <w:p w14:paraId="0193DEB5" w14:textId="0748FFDE" w:rsidR="0026476C" w:rsidRPr="00866A8E" w:rsidRDefault="000D1446" w:rsidP="002811CF">
      <w:pPr>
        <w:pStyle w:val="command"/>
        <w:numPr>
          <w:ilvl w:val="0"/>
          <w:numId w:val="0"/>
        </w:numPr>
        <w:ind w:left="567"/>
        <w:rPr>
          <w:rFonts w:ascii="IBM Plex Sans" w:hAnsi="IBM Plex Sans"/>
          <w:lang w:val="en-GB"/>
        </w:rPr>
      </w:pPr>
      <w:r w:rsidRPr="00866A8E">
        <w:rPr>
          <w:rFonts w:ascii="IBM Plex Sans" w:hAnsi="IBM Plex Sans"/>
          <w:lang w:val="en-GB"/>
        </w:rPr>
        <w:t xml:space="preserve"># </w:t>
      </w:r>
      <w:proofErr w:type="spellStart"/>
      <w:proofErr w:type="gramStart"/>
      <w:r w:rsidR="0026476C" w:rsidRPr="00866A8E">
        <w:rPr>
          <w:rFonts w:ascii="IBM Plex Sans" w:hAnsi="IBM Plex Sans"/>
          <w:lang w:val="en-GB"/>
        </w:rPr>
        <w:t>sh</w:t>
      </w:r>
      <w:proofErr w:type="spellEnd"/>
      <w:proofErr w:type="gramEnd"/>
      <w:r w:rsidR="0026476C" w:rsidRPr="00866A8E">
        <w:rPr>
          <w:rFonts w:ascii="IBM Plex Sans" w:hAnsi="IBM Plex Sans"/>
          <w:lang w:val="en-GB"/>
        </w:rPr>
        <w:t xml:space="preserve"> nix_Live_Response.sh</w:t>
      </w:r>
    </w:p>
    <w:p w14:paraId="20D3873E" w14:textId="77777777" w:rsidR="0026476C" w:rsidRPr="00866A8E" w:rsidRDefault="0026476C" w:rsidP="0026476C">
      <w:pPr>
        <w:pStyle w:val="ListParagraph"/>
        <w:numPr>
          <w:ilvl w:val="0"/>
          <w:numId w:val="9"/>
        </w:numPr>
        <w:rPr>
          <w:rFonts w:ascii="IBM Plex Sans" w:hAnsi="IBM Plex Sans"/>
          <w:lang w:val="en-GB"/>
        </w:rPr>
      </w:pPr>
      <w:r w:rsidRPr="00866A8E">
        <w:rPr>
          <w:rFonts w:ascii="IBM Plex Sans" w:hAnsi="IBM Plex Sans"/>
          <w:lang w:val="en-GB"/>
        </w:rPr>
        <w:t xml:space="preserve">When the script finishes, a folder whose name has the format &lt;hostname&gt;_YYYYMMDDHHMMSS will be created in </w:t>
      </w:r>
      <w:proofErr w:type="spellStart"/>
      <w:r w:rsidRPr="00866A8E">
        <w:rPr>
          <w:rFonts w:ascii="IBM Plex Sans" w:hAnsi="IBM Plex Sans"/>
          <w:lang w:val="en-GB"/>
        </w:rPr>
        <w:t>LiveResponse</w:t>
      </w:r>
      <w:proofErr w:type="spellEnd"/>
      <w:r w:rsidRPr="00866A8E">
        <w:rPr>
          <w:rFonts w:ascii="IBM Plex Sans" w:hAnsi="IBM Plex Sans"/>
          <w:lang w:val="en-GB"/>
        </w:rPr>
        <w:t>\</w:t>
      </w:r>
      <w:proofErr w:type="spellStart"/>
      <w:r w:rsidRPr="00866A8E">
        <w:rPr>
          <w:rFonts w:ascii="IBM Plex Sans" w:hAnsi="IBM Plex Sans"/>
          <w:lang w:val="en-GB"/>
        </w:rPr>
        <w:t>nix_Live_Response</w:t>
      </w:r>
      <w:proofErr w:type="spellEnd"/>
      <w:r w:rsidRPr="00866A8E">
        <w:rPr>
          <w:rFonts w:ascii="IBM Plex Sans" w:hAnsi="IBM Plex Sans"/>
          <w:lang w:val="en-GB"/>
        </w:rPr>
        <w:t xml:space="preserve">. </w:t>
      </w:r>
    </w:p>
    <w:p w14:paraId="4C4631F4" w14:textId="653AE680" w:rsidR="000D1446" w:rsidRPr="00866A8E" w:rsidRDefault="000D1446">
      <w:pPr>
        <w:pStyle w:val="ListParagraph"/>
        <w:numPr>
          <w:ilvl w:val="0"/>
          <w:numId w:val="9"/>
        </w:numPr>
        <w:rPr>
          <w:rFonts w:ascii="IBM Plex Sans" w:hAnsi="IBM Plex Sans"/>
          <w:lang w:val="en-GB"/>
        </w:rPr>
      </w:pPr>
      <w:r w:rsidRPr="00866A8E">
        <w:rPr>
          <w:rFonts w:ascii="IBM Plex Sans" w:hAnsi="IBM Plex Sans"/>
          <w:lang w:val="en-GB"/>
        </w:rPr>
        <w:t>Compress folder containing results using:</w:t>
      </w:r>
    </w:p>
    <w:p w14:paraId="17A6211B" w14:textId="3BF74485" w:rsidR="000D1446" w:rsidRPr="00866A8E" w:rsidRDefault="000D1446" w:rsidP="002811CF">
      <w:pPr>
        <w:pStyle w:val="command"/>
        <w:numPr>
          <w:ilvl w:val="0"/>
          <w:numId w:val="0"/>
        </w:numPr>
        <w:ind w:left="567"/>
        <w:rPr>
          <w:rFonts w:ascii="IBM Plex Sans" w:hAnsi="IBM Plex Sans"/>
          <w:lang w:val="en-GB"/>
        </w:rPr>
      </w:pPr>
      <w:r w:rsidRPr="00866A8E">
        <w:rPr>
          <w:rFonts w:ascii="IBM Plex Sans" w:hAnsi="IBM Plex Sans"/>
          <w:lang w:val="en-GB"/>
        </w:rPr>
        <w:lastRenderedPageBreak/>
        <w:t># tar –</w:t>
      </w:r>
      <w:proofErr w:type="spellStart"/>
      <w:r w:rsidRPr="00866A8E">
        <w:rPr>
          <w:rFonts w:ascii="IBM Plex Sans" w:hAnsi="IBM Plex Sans"/>
          <w:lang w:val="en-GB"/>
        </w:rPr>
        <w:t>cvzf</w:t>
      </w:r>
      <w:proofErr w:type="spellEnd"/>
      <w:r w:rsidRPr="00866A8E">
        <w:rPr>
          <w:rFonts w:ascii="IBM Plex Sans" w:hAnsi="IBM Plex Sans"/>
          <w:lang w:val="en-GB"/>
        </w:rPr>
        <w:t xml:space="preserve"> &lt;hostname</w:t>
      </w:r>
      <w:proofErr w:type="gramStart"/>
      <w:r w:rsidRPr="00866A8E">
        <w:rPr>
          <w:rFonts w:ascii="IBM Plex Sans" w:hAnsi="IBM Plex Sans"/>
          <w:lang w:val="en-GB"/>
        </w:rPr>
        <w:t>&gt;.tar.gz</w:t>
      </w:r>
      <w:proofErr w:type="gramEnd"/>
      <w:r w:rsidRPr="00866A8E">
        <w:rPr>
          <w:rFonts w:ascii="IBM Plex Sans" w:hAnsi="IBM Plex Sans"/>
          <w:lang w:val="en-GB"/>
        </w:rPr>
        <w:t xml:space="preserve"> &lt;</w:t>
      </w:r>
      <w:proofErr w:type="spellStart"/>
      <w:r w:rsidRPr="00866A8E">
        <w:rPr>
          <w:rFonts w:ascii="IBM Plex Sans" w:hAnsi="IBM Plex Sans"/>
          <w:lang w:val="en-GB"/>
        </w:rPr>
        <w:t>hostname_YYYYMMDDHHMMSS</w:t>
      </w:r>
      <w:proofErr w:type="spellEnd"/>
      <w:r w:rsidRPr="00866A8E">
        <w:rPr>
          <w:rFonts w:ascii="IBM Plex Sans" w:hAnsi="IBM Plex Sans"/>
          <w:lang w:val="en-GB"/>
        </w:rPr>
        <w:t>&gt;</w:t>
      </w:r>
    </w:p>
    <w:p w14:paraId="1F590A5E" w14:textId="77777777" w:rsidR="000D1446" w:rsidRPr="00866A8E" w:rsidRDefault="000D1446">
      <w:pPr>
        <w:pStyle w:val="ListParagraph"/>
        <w:numPr>
          <w:ilvl w:val="0"/>
          <w:numId w:val="9"/>
        </w:numPr>
        <w:rPr>
          <w:rFonts w:ascii="IBM Plex Sans" w:hAnsi="IBM Plex Sans"/>
          <w:lang w:val="en-GB"/>
        </w:rPr>
      </w:pPr>
      <w:r w:rsidRPr="00866A8E">
        <w:rPr>
          <w:rFonts w:ascii="IBM Plex Sans" w:hAnsi="IBM Plex Sans"/>
          <w:lang w:val="en-GB"/>
        </w:rPr>
        <w:t>Encrypt created archive with complex password (</w:t>
      </w:r>
      <w:r w:rsidRPr="00866A8E">
        <w:rPr>
          <w:rFonts w:ascii="IBM Plex Sans" w:hAnsi="IBM Plex Sans"/>
          <w:u w:val="single"/>
          <w:lang w:val="en-GB"/>
        </w:rPr>
        <w:t>16 characters, mixed case letters, numbers, and special symbols</w:t>
      </w:r>
      <w:r w:rsidRPr="00866A8E">
        <w:rPr>
          <w:rFonts w:ascii="IBM Plex Sans" w:hAnsi="IBM Plex Sans"/>
          <w:lang w:val="en-GB"/>
        </w:rPr>
        <w:t xml:space="preserve">): </w:t>
      </w:r>
    </w:p>
    <w:p w14:paraId="047E381F" w14:textId="1FA9AB8C" w:rsidR="000D1446" w:rsidRPr="00866A8E" w:rsidRDefault="009A4EDE" w:rsidP="002811CF">
      <w:pPr>
        <w:pStyle w:val="command"/>
        <w:numPr>
          <w:ilvl w:val="0"/>
          <w:numId w:val="0"/>
        </w:numPr>
        <w:ind w:left="567"/>
        <w:rPr>
          <w:rFonts w:ascii="IBM Plex Sans" w:hAnsi="IBM Plex Sans"/>
          <w:lang w:val="en-GB"/>
        </w:rPr>
      </w:pPr>
      <w:r w:rsidRPr="00866A8E">
        <w:rPr>
          <w:rFonts w:ascii="IBM Plex Sans" w:hAnsi="IBM Plex Sans"/>
          <w:lang w:val="en-GB"/>
        </w:rPr>
        <w:t xml:space="preserve"># </w:t>
      </w:r>
      <w:proofErr w:type="spellStart"/>
      <w:r w:rsidR="000D1446" w:rsidRPr="00866A8E">
        <w:rPr>
          <w:rFonts w:ascii="IBM Plex Sans" w:hAnsi="IBM Plex Sans"/>
          <w:lang w:val="en-GB"/>
        </w:rPr>
        <w:t>gpg</w:t>
      </w:r>
      <w:proofErr w:type="spellEnd"/>
      <w:r w:rsidR="000D1446" w:rsidRPr="00866A8E">
        <w:rPr>
          <w:rFonts w:ascii="IBM Plex Sans" w:hAnsi="IBM Plex Sans"/>
          <w:lang w:val="en-GB"/>
        </w:rPr>
        <w:t xml:space="preserve"> --symmetric --cipher-algo AES256 </w:t>
      </w:r>
      <w:r w:rsidRPr="00866A8E">
        <w:rPr>
          <w:rFonts w:ascii="IBM Plex Sans" w:hAnsi="IBM Plex Sans"/>
          <w:lang w:val="en-GB"/>
        </w:rPr>
        <w:t>&lt;hostname</w:t>
      </w:r>
      <w:proofErr w:type="gramStart"/>
      <w:r w:rsidRPr="00866A8E">
        <w:rPr>
          <w:rFonts w:ascii="IBM Plex Sans" w:hAnsi="IBM Plex Sans"/>
          <w:lang w:val="en-GB"/>
        </w:rPr>
        <w:t>&gt;.tar.gz</w:t>
      </w:r>
      <w:proofErr w:type="gramEnd"/>
    </w:p>
    <w:p w14:paraId="2270A2E5" w14:textId="04CDF117" w:rsidR="009A4EDE" w:rsidRPr="00866A8E" w:rsidRDefault="009A4EDE" w:rsidP="002811CF">
      <w:pPr>
        <w:pStyle w:val="ListParagraph"/>
        <w:ind w:left="567"/>
        <w:rPr>
          <w:rFonts w:ascii="IBM Plex Sans" w:hAnsi="IBM Plex Sans"/>
          <w:lang w:val="en-GB"/>
        </w:rPr>
      </w:pPr>
      <w:r w:rsidRPr="00866A8E">
        <w:rPr>
          <w:rFonts w:ascii="IBM Plex Sans" w:hAnsi="IBM Plex Sans"/>
          <w:lang w:val="en-GB"/>
        </w:rPr>
        <w:t xml:space="preserve">This </w:t>
      </w:r>
      <w:r w:rsidRPr="00866A8E">
        <w:rPr>
          <w:rFonts w:ascii="IBM Plex Sans" w:hAnsi="IBM Plex Sans"/>
          <w:u w:val="single"/>
          <w:lang w:val="en-GB"/>
        </w:rPr>
        <w:t>output file with *.</w:t>
      </w:r>
      <w:proofErr w:type="spellStart"/>
      <w:r w:rsidRPr="00866A8E">
        <w:rPr>
          <w:rFonts w:ascii="IBM Plex Sans" w:hAnsi="IBM Plex Sans"/>
          <w:u w:val="single"/>
          <w:lang w:val="en-GB"/>
        </w:rPr>
        <w:t>gpg</w:t>
      </w:r>
      <w:proofErr w:type="spellEnd"/>
      <w:r w:rsidRPr="00866A8E">
        <w:rPr>
          <w:rFonts w:ascii="IBM Plex Sans" w:hAnsi="IBM Plex Sans"/>
          <w:lang w:val="en-GB"/>
        </w:rPr>
        <w:t xml:space="preserve"> extension is ready to be sent to IBM </w:t>
      </w:r>
      <w:r w:rsidR="00CE128F">
        <w:rPr>
          <w:rFonts w:ascii="IBM Plex Sans" w:hAnsi="IBM Plex Sans"/>
          <w:lang w:val="en-GB"/>
        </w:rPr>
        <w:t xml:space="preserve">Security </w:t>
      </w:r>
      <w:r w:rsidR="00D63019" w:rsidRPr="00866A8E">
        <w:rPr>
          <w:rFonts w:ascii="IBM Plex Sans" w:hAnsi="IBM Plex Sans"/>
          <w:lang w:val="en-GB"/>
        </w:rPr>
        <w:t>X-Force IR</w:t>
      </w:r>
      <w:r w:rsidRPr="00866A8E">
        <w:rPr>
          <w:rFonts w:ascii="IBM Plex Sans" w:hAnsi="IBM Plex Sans"/>
          <w:lang w:val="en-GB"/>
        </w:rPr>
        <w:t>.</w:t>
      </w:r>
    </w:p>
    <w:p w14:paraId="3FA14C89" w14:textId="40D9E0E4" w:rsidR="000D1446" w:rsidRPr="00866A8E" w:rsidRDefault="009A4EDE">
      <w:pPr>
        <w:pStyle w:val="ListParagraph"/>
        <w:numPr>
          <w:ilvl w:val="0"/>
          <w:numId w:val="9"/>
        </w:numPr>
        <w:rPr>
          <w:rFonts w:ascii="IBM Plex Sans" w:hAnsi="IBM Plex Sans"/>
          <w:u w:val="single"/>
          <w:lang w:val="en-GB"/>
        </w:rPr>
      </w:pPr>
      <w:r w:rsidRPr="00866A8E">
        <w:rPr>
          <w:rFonts w:ascii="IBM Plex Sans" w:hAnsi="IBM Plex Sans"/>
          <w:lang w:val="en-GB"/>
        </w:rPr>
        <w:t xml:space="preserve">Use method approved within your organization to </w:t>
      </w:r>
      <w:r w:rsidRPr="00866A8E">
        <w:rPr>
          <w:rFonts w:ascii="IBM Plex Sans" w:hAnsi="IBM Plex Sans"/>
          <w:u w:val="single"/>
          <w:lang w:val="en-GB"/>
        </w:rPr>
        <w:t>securely erase LRC output folder and unencrypted tar.gz archive</w:t>
      </w:r>
      <w:r w:rsidRPr="00866A8E">
        <w:rPr>
          <w:rFonts w:ascii="IBM Plex Sans" w:hAnsi="IBM Plex Sans"/>
          <w:lang w:val="en-GB"/>
        </w:rPr>
        <w:t>.</w:t>
      </w:r>
    </w:p>
    <w:p w14:paraId="4E753E88" w14:textId="4B26EBAE" w:rsidR="009A4EDE" w:rsidRPr="00866A8E" w:rsidRDefault="009A4EDE" w:rsidP="002811CF">
      <w:pPr>
        <w:rPr>
          <w:rFonts w:ascii="IBM Plex Sans" w:hAnsi="IBM Plex Sans"/>
          <w:lang w:val="en-GB"/>
        </w:rPr>
      </w:pPr>
      <w:r w:rsidRPr="00866A8E">
        <w:rPr>
          <w:rFonts w:ascii="IBM Plex Sans" w:hAnsi="IBM Plex Sans"/>
          <w:lang w:val="en-GB"/>
        </w:rPr>
        <w:t>Note: On an average Linux system, the LRC script takes just a few minutes to complete.</w:t>
      </w:r>
    </w:p>
    <w:p w14:paraId="1BFCF555" w14:textId="5B5159E1" w:rsidR="009A4EDE" w:rsidRPr="00866A8E" w:rsidRDefault="009A4EDE" w:rsidP="002811CF">
      <w:pPr>
        <w:pStyle w:val="Heading1"/>
        <w:rPr>
          <w:rFonts w:ascii="IBM Plex Sans" w:hAnsi="IBM Plex Sans"/>
          <w:lang w:val="en-GB"/>
        </w:rPr>
      </w:pPr>
      <w:r w:rsidRPr="00866A8E">
        <w:rPr>
          <w:rFonts w:ascii="IBM Plex Sans" w:hAnsi="IBM Plex Sans"/>
          <w:lang w:val="en-GB"/>
        </w:rPr>
        <w:t xml:space="preserve">Delivering files to </w:t>
      </w:r>
      <w:r w:rsidR="00D63019" w:rsidRPr="00866A8E">
        <w:rPr>
          <w:rFonts w:ascii="IBM Plex Sans" w:hAnsi="IBM Plex Sans"/>
          <w:lang w:val="en-GB"/>
        </w:rPr>
        <w:t xml:space="preserve">IBM </w:t>
      </w:r>
      <w:r w:rsidR="00CE128F">
        <w:rPr>
          <w:rFonts w:ascii="IBM Plex Sans" w:hAnsi="IBM Plex Sans"/>
          <w:lang w:val="en-GB"/>
        </w:rPr>
        <w:t xml:space="preserve">Security </w:t>
      </w:r>
      <w:r w:rsidR="00D63019" w:rsidRPr="00866A8E">
        <w:rPr>
          <w:rFonts w:ascii="IBM Plex Sans" w:hAnsi="IBM Plex Sans"/>
          <w:lang w:val="en-GB"/>
        </w:rPr>
        <w:t>X-Force IR</w:t>
      </w:r>
    </w:p>
    <w:p w14:paraId="7B9E16C2" w14:textId="73654E18" w:rsidR="009A4EDE" w:rsidRPr="00866A8E" w:rsidRDefault="009A4EDE" w:rsidP="009A4EDE">
      <w:pPr>
        <w:pStyle w:val="ListParagraph"/>
        <w:numPr>
          <w:ilvl w:val="0"/>
          <w:numId w:val="24"/>
        </w:numPr>
        <w:rPr>
          <w:rFonts w:ascii="IBM Plex Sans" w:hAnsi="IBM Plex Sans"/>
          <w:lang w:val="en-GB"/>
        </w:rPr>
      </w:pPr>
      <w:r w:rsidRPr="00866A8E">
        <w:rPr>
          <w:rFonts w:ascii="IBM Plex Sans" w:hAnsi="IBM Plex Sans"/>
          <w:lang w:val="en-GB"/>
        </w:rPr>
        <w:t xml:space="preserve">Compressed, encrypted archive is ready for delivery to </w:t>
      </w:r>
      <w:r w:rsidR="00CB789E" w:rsidRPr="00866A8E">
        <w:rPr>
          <w:rFonts w:ascii="IBM Plex Sans" w:hAnsi="IBM Plex Sans"/>
          <w:lang w:val="en-GB"/>
        </w:rPr>
        <w:t>IBM</w:t>
      </w:r>
      <w:r w:rsidR="00CE128F">
        <w:rPr>
          <w:rFonts w:ascii="IBM Plex Sans" w:hAnsi="IBM Plex Sans"/>
          <w:lang w:val="en-GB"/>
        </w:rPr>
        <w:t xml:space="preserve"> Security</w:t>
      </w:r>
      <w:r w:rsidR="00CB789E" w:rsidRPr="00866A8E">
        <w:rPr>
          <w:rFonts w:ascii="IBM Plex Sans" w:hAnsi="IBM Plex Sans"/>
          <w:lang w:val="en-GB"/>
        </w:rPr>
        <w:t xml:space="preserve"> X-Force IR </w:t>
      </w:r>
      <w:r w:rsidRPr="00866A8E">
        <w:rPr>
          <w:rFonts w:ascii="IBM Plex Sans" w:hAnsi="IBM Plex Sans"/>
          <w:lang w:val="en-GB"/>
        </w:rPr>
        <w:t xml:space="preserve">team via agreed method of delivery. </w:t>
      </w:r>
    </w:p>
    <w:p w14:paraId="7ADBF95F" w14:textId="41DC1EA3" w:rsidR="009A4EDE" w:rsidRPr="00866A8E" w:rsidRDefault="009A4EDE" w:rsidP="009A4EDE">
      <w:pPr>
        <w:pStyle w:val="ListParagraph"/>
        <w:numPr>
          <w:ilvl w:val="0"/>
          <w:numId w:val="24"/>
        </w:numPr>
        <w:rPr>
          <w:rFonts w:ascii="IBM Plex Sans" w:hAnsi="IBM Plex Sans"/>
          <w:lang w:val="en-GB"/>
        </w:rPr>
      </w:pPr>
      <w:r w:rsidRPr="00866A8E">
        <w:rPr>
          <w:rFonts w:ascii="IBM Plex Sans" w:hAnsi="IBM Plex Sans"/>
          <w:u w:val="single"/>
          <w:lang w:val="en-GB"/>
        </w:rPr>
        <w:t>Share complex password</w:t>
      </w:r>
      <w:r w:rsidRPr="00866A8E">
        <w:rPr>
          <w:rFonts w:ascii="IBM Plex Sans" w:hAnsi="IBM Plex Sans"/>
          <w:lang w:val="en-GB"/>
        </w:rPr>
        <w:t xml:space="preserve"> used to for encryption with </w:t>
      </w:r>
      <w:r w:rsidR="00CB789E" w:rsidRPr="00866A8E">
        <w:rPr>
          <w:rFonts w:ascii="IBM Plex Sans" w:hAnsi="IBM Plex Sans"/>
          <w:lang w:val="en-GB"/>
        </w:rPr>
        <w:t xml:space="preserve">IBM </w:t>
      </w:r>
      <w:r w:rsidR="00CE128F">
        <w:rPr>
          <w:rFonts w:ascii="IBM Plex Sans" w:hAnsi="IBM Plex Sans"/>
          <w:lang w:val="en-GB"/>
        </w:rPr>
        <w:t xml:space="preserve">Security </w:t>
      </w:r>
      <w:r w:rsidR="00CB789E" w:rsidRPr="00866A8E">
        <w:rPr>
          <w:rFonts w:ascii="IBM Plex Sans" w:hAnsi="IBM Plex Sans"/>
          <w:lang w:val="en-GB"/>
        </w:rPr>
        <w:t xml:space="preserve">X-Force IR </w:t>
      </w:r>
      <w:r w:rsidRPr="00866A8E">
        <w:rPr>
          <w:rFonts w:ascii="IBM Plex Sans" w:hAnsi="IBM Plex Sans"/>
          <w:lang w:val="en-GB"/>
        </w:rPr>
        <w:t xml:space="preserve">team </w:t>
      </w:r>
      <w:r w:rsidRPr="00866A8E">
        <w:rPr>
          <w:rFonts w:ascii="IBM Plex Sans" w:hAnsi="IBM Plex Sans"/>
          <w:u w:val="single"/>
          <w:lang w:val="en-GB"/>
        </w:rPr>
        <w:t>using different communication channel</w:t>
      </w:r>
      <w:r w:rsidRPr="00866A8E">
        <w:rPr>
          <w:rFonts w:ascii="IBM Plex Sans" w:hAnsi="IBM Plex Sans"/>
          <w:lang w:val="en-GB"/>
        </w:rPr>
        <w:t xml:space="preserve"> then used to share forensic image.</w:t>
      </w:r>
    </w:p>
    <w:p w14:paraId="1AA6204E" w14:textId="77777777" w:rsidR="005E4C17" w:rsidRPr="00866A8E" w:rsidRDefault="005E4C17" w:rsidP="004C20C8">
      <w:pPr>
        <w:rPr>
          <w:rFonts w:ascii="IBM Plex Sans" w:hAnsi="IBM Plex Sans"/>
          <w:lang w:val="en-GB"/>
        </w:rPr>
      </w:pPr>
    </w:p>
    <w:sectPr w:rsidR="005E4C17" w:rsidRPr="00866A8E" w:rsidSect="00713008">
      <w:headerReference w:type="default" r:id="rId11"/>
      <w:footerReference w:type="default" r:id="rId12"/>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3311" w14:textId="77777777" w:rsidR="00651339" w:rsidRDefault="00651339" w:rsidP="007D5759">
      <w:pPr>
        <w:spacing w:after="0" w:line="240" w:lineRule="auto"/>
      </w:pPr>
      <w:r>
        <w:separator/>
      </w:r>
    </w:p>
  </w:endnote>
  <w:endnote w:type="continuationSeparator" w:id="0">
    <w:p w14:paraId="2EB340D2" w14:textId="77777777" w:rsidR="00651339" w:rsidRDefault="00651339"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42DC" w14:textId="6D3D79F1" w:rsidR="007D5759" w:rsidRPr="00866A8E" w:rsidRDefault="00E905B4" w:rsidP="00AE4AF7">
    <w:pPr>
      <w:pStyle w:val="Footer"/>
      <w:tabs>
        <w:tab w:val="clear" w:pos="4320"/>
        <w:tab w:val="clear" w:pos="8640"/>
        <w:tab w:val="center" w:pos="4962"/>
        <w:tab w:val="right" w:pos="9923"/>
      </w:tabs>
      <w:rPr>
        <w:rFonts w:ascii="IBM Plex Sans" w:hAnsi="IBM Plex Sans"/>
      </w:rPr>
    </w:pPr>
    <w:r w:rsidRPr="00866A8E">
      <w:rPr>
        <w:rFonts w:ascii="IBM Plex Sans" w:hAnsi="IBM Plex Sans"/>
      </w:rPr>
      <w:t>V202</w:t>
    </w:r>
    <w:r w:rsidR="00D43E90">
      <w:rPr>
        <w:rFonts w:ascii="IBM Plex Sans" w:hAnsi="IBM Plex Sans"/>
      </w:rPr>
      <w:t>20210</w:t>
    </w:r>
    <w:r w:rsidR="00F94F13" w:rsidRPr="00866A8E">
      <w:rPr>
        <w:rFonts w:ascii="IBM Plex Sans" w:hAnsi="IBM Plex Sans"/>
      </w:rPr>
      <w:tab/>
    </w:r>
    <w:r w:rsidR="00F94F13" w:rsidRPr="00866A8E">
      <w:rPr>
        <w:rFonts w:ascii="IBM Plex Sans" w:hAnsi="IBM Plex Sans"/>
      </w:rPr>
      <w:fldChar w:fldCharType="begin"/>
    </w:r>
    <w:r w:rsidR="00F94F13" w:rsidRPr="00866A8E">
      <w:rPr>
        <w:rFonts w:ascii="IBM Plex Sans" w:hAnsi="IBM Plex Sans"/>
      </w:rPr>
      <w:instrText xml:space="preserve"> PAGE   \* MERGEFORMAT </w:instrText>
    </w:r>
    <w:r w:rsidR="00F94F13" w:rsidRPr="00866A8E">
      <w:rPr>
        <w:rFonts w:ascii="IBM Plex Sans" w:hAnsi="IBM Plex Sans"/>
      </w:rPr>
      <w:fldChar w:fldCharType="separate"/>
    </w:r>
    <w:r w:rsidR="0090091F" w:rsidRPr="00866A8E">
      <w:rPr>
        <w:rFonts w:ascii="IBM Plex Sans" w:hAnsi="IBM Plex Sans"/>
        <w:noProof/>
      </w:rPr>
      <w:t>1</w:t>
    </w:r>
    <w:r w:rsidR="00F94F13" w:rsidRPr="00866A8E">
      <w:rPr>
        <w:rFonts w:ascii="IBM Plex Sans" w:hAnsi="IBM Plex Sans"/>
      </w:rPr>
      <w:fldChar w:fldCharType="end"/>
    </w:r>
    <w:r w:rsidR="00F94F13" w:rsidRPr="00866A8E">
      <w:rPr>
        <w:rFonts w:ascii="IBM Plex Sans" w:hAnsi="IBM Plex Sans"/>
      </w:rPr>
      <w:t>/</w:t>
    </w:r>
    <w:r w:rsidR="005A5D99" w:rsidRPr="00866A8E">
      <w:rPr>
        <w:rFonts w:ascii="IBM Plex Sans" w:hAnsi="IBM Plex Sans"/>
      </w:rPr>
      <w:fldChar w:fldCharType="begin"/>
    </w:r>
    <w:r w:rsidR="005A5D99" w:rsidRPr="00866A8E">
      <w:rPr>
        <w:rFonts w:ascii="IBM Plex Sans" w:hAnsi="IBM Plex Sans"/>
      </w:rPr>
      <w:instrText xml:space="preserve"> NUMPAGES   \* MERGEFORMAT </w:instrText>
    </w:r>
    <w:r w:rsidR="005A5D99" w:rsidRPr="00866A8E">
      <w:rPr>
        <w:rFonts w:ascii="IBM Plex Sans" w:hAnsi="IBM Plex Sans"/>
      </w:rPr>
      <w:fldChar w:fldCharType="separate"/>
    </w:r>
    <w:r w:rsidR="0090091F" w:rsidRPr="00866A8E">
      <w:rPr>
        <w:rFonts w:ascii="IBM Plex Sans" w:hAnsi="IBM Plex Sans"/>
        <w:noProof/>
      </w:rPr>
      <w:t>2</w:t>
    </w:r>
    <w:r w:rsidR="005A5D99" w:rsidRPr="00866A8E">
      <w:rPr>
        <w:rFonts w:ascii="IBM Plex Sans" w:hAnsi="IBM Plex San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6B9F" w14:textId="77777777" w:rsidR="00651339" w:rsidRDefault="00651339" w:rsidP="007D5759">
      <w:pPr>
        <w:spacing w:after="0" w:line="240" w:lineRule="auto"/>
      </w:pPr>
      <w:r>
        <w:separator/>
      </w:r>
    </w:p>
  </w:footnote>
  <w:footnote w:type="continuationSeparator" w:id="0">
    <w:p w14:paraId="562B3AD6" w14:textId="77777777" w:rsidR="00651339" w:rsidRDefault="00651339"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CB3F" w14:textId="41C655B9" w:rsidR="007D5759" w:rsidRPr="00866A8E" w:rsidRDefault="007D5759" w:rsidP="00CD4321">
    <w:pPr>
      <w:pStyle w:val="Header"/>
      <w:tabs>
        <w:tab w:val="clear" w:pos="4320"/>
        <w:tab w:val="clear" w:pos="8640"/>
        <w:tab w:val="center" w:pos="4962"/>
        <w:tab w:val="right" w:pos="9923"/>
      </w:tabs>
      <w:rPr>
        <w:rFonts w:ascii="IBM Plex Sans" w:hAnsi="IBM Plex Sans"/>
      </w:rPr>
    </w:pPr>
    <w:r w:rsidRPr="00866A8E">
      <w:rPr>
        <w:rFonts w:ascii="IBM Plex Sans" w:hAnsi="IBM Plex Sans"/>
      </w:rPr>
      <w:t>IBM</w:t>
    </w:r>
    <w:r w:rsidR="00E905B4" w:rsidRPr="00866A8E">
      <w:rPr>
        <w:rFonts w:ascii="IBM Plex Sans" w:hAnsi="IBM Plex Sans"/>
      </w:rPr>
      <w:t xml:space="preserve"> Security</w:t>
    </w:r>
    <w:r w:rsidRPr="00866A8E">
      <w:rPr>
        <w:rFonts w:ascii="IBM Plex Sans" w:hAnsi="IBM Plex Sans"/>
      </w:rPr>
      <w:t xml:space="preserve"> </w:t>
    </w:r>
    <w:r w:rsidR="00D63019" w:rsidRPr="00866A8E">
      <w:rPr>
        <w:rFonts w:ascii="IBM Plex Sans" w:hAnsi="IBM Plex Sans"/>
      </w:rPr>
      <w:t>X-Force IR</w:t>
    </w:r>
    <w:r w:rsidRPr="00866A8E">
      <w:rPr>
        <w:rFonts w:ascii="IBM Plex Sans" w:hAnsi="IBM Plex Sans"/>
      </w:rPr>
      <w:tab/>
    </w:r>
    <w:r w:rsidR="004B55E1" w:rsidRPr="00866A8E">
      <w:rPr>
        <w:rFonts w:ascii="IBM Plex Sans" w:hAnsi="IBM Plex Sans"/>
      </w:rPr>
      <w:tab/>
    </w:r>
    <w:r w:rsidR="005A5D99" w:rsidRPr="00866A8E">
      <w:rPr>
        <w:rFonts w:ascii="IBM Plex Sans" w:hAnsi="IBM Plex Sans"/>
      </w:rPr>
      <w:fldChar w:fldCharType="begin"/>
    </w:r>
    <w:r w:rsidR="005A5D99" w:rsidRPr="00866A8E">
      <w:rPr>
        <w:rFonts w:ascii="IBM Plex Sans" w:hAnsi="IBM Plex Sans"/>
      </w:rPr>
      <w:instrText xml:space="preserve"> TITLE   \* MERGEFORMAT </w:instrText>
    </w:r>
    <w:r w:rsidR="005A5D99" w:rsidRPr="00866A8E">
      <w:rPr>
        <w:rFonts w:ascii="IBM Plex Sans" w:hAnsi="IBM Plex Sans"/>
      </w:rPr>
      <w:fldChar w:fldCharType="separate"/>
    </w:r>
    <w:r w:rsidR="00C921F2">
      <w:rPr>
        <w:rFonts w:ascii="IBM Plex Sans" w:hAnsi="IBM Plex Sans"/>
      </w:rPr>
      <w:t>Live Triage with LRC (Win/Linux)</w:t>
    </w:r>
    <w:r w:rsidR="005A5D99" w:rsidRPr="00866A8E">
      <w:rPr>
        <w:rFonts w:ascii="IBM Plex Sans" w:hAnsi="IBM Plex San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95C4F3F"/>
    <w:multiLevelType w:val="multilevel"/>
    <w:tmpl w:val="CF56AEBC"/>
    <w:numStyleLink w:val="ListStyle"/>
  </w:abstractNum>
  <w:abstractNum w:abstractNumId="1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583D60"/>
    <w:multiLevelType w:val="multilevel"/>
    <w:tmpl w:val="CF56AEBC"/>
    <w:numStyleLink w:val="ListStyle"/>
  </w:abstractNum>
  <w:abstractNum w:abstractNumId="22" w15:restartNumberingAfterBreak="0">
    <w:nsid w:val="75951911"/>
    <w:multiLevelType w:val="multilevel"/>
    <w:tmpl w:val="CF56AEBC"/>
    <w:numStyleLink w:val="ListStyle"/>
  </w:abstractNum>
  <w:abstractNum w:abstractNumId="23"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0"/>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19"/>
  </w:num>
  <w:num w:numId="11">
    <w:abstractNumId w:val="13"/>
  </w:num>
  <w:num w:numId="12">
    <w:abstractNumId w:val="22"/>
  </w:num>
  <w:num w:numId="13">
    <w:abstractNumId w:val="3"/>
  </w:num>
  <w:num w:numId="14">
    <w:abstractNumId w:val="15"/>
  </w:num>
  <w:num w:numId="15">
    <w:abstractNumId w:val="12"/>
  </w:num>
  <w:num w:numId="16">
    <w:abstractNumId w:val="23"/>
  </w:num>
  <w:num w:numId="17">
    <w:abstractNumId w:val="8"/>
  </w:num>
  <w:num w:numId="18">
    <w:abstractNumId w:val="2"/>
  </w:num>
  <w:num w:numId="19">
    <w:abstractNumId w:val="7"/>
  </w:num>
  <w:num w:numId="20">
    <w:abstractNumId w:val="6"/>
  </w:num>
  <w:num w:numId="21">
    <w:abstractNumId w:val="16"/>
  </w:num>
  <w:num w:numId="22">
    <w:abstractNumId w:val="18"/>
  </w:num>
  <w:num w:numId="23">
    <w:abstractNumId w:val="17"/>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27AE9"/>
    <w:rsid w:val="0007265C"/>
    <w:rsid w:val="00080543"/>
    <w:rsid w:val="00086059"/>
    <w:rsid w:val="000C029C"/>
    <w:rsid w:val="000C177C"/>
    <w:rsid w:val="000D1446"/>
    <w:rsid w:val="001121C5"/>
    <w:rsid w:val="00157337"/>
    <w:rsid w:val="001B3BD8"/>
    <w:rsid w:val="001B4795"/>
    <w:rsid w:val="001C2A7B"/>
    <w:rsid w:val="001E03FD"/>
    <w:rsid w:val="001E333A"/>
    <w:rsid w:val="001E47D0"/>
    <w:rsid w:val="001F486B"/>
    <w:rsid w:val="0026476C"/>
    <w:rsid w:val="002811CF"/>
    <w:rsid w:val="002860BE"/>
    <w:rsid w:val="002B7C12"/>
    <w:rsid w:val="002E7A99"/>
    <w:rsid w:val="002F19EC"/>
    <w:rsid w:val="00341DF2"/>
    <w:rsid w:val="00381609"/>
    <w:rsid w:val="00397389"/>
    <w:rsid w:val="003D1271"/>
    <w:rsid w:val="003E0B86"/>
    <w:rsid w:val="003E641B"/>
    <w:rsid w:val="00416078"/>
    <w:rsid w:val="004377FC"/>
    <w:rsid w:val="004A5DB4"/>
    <w:rsid w:val="004B55E1"/>
    <w:rsid w:val="004C20C8"/>
    <w:rsid w:val="0050339E"/>
    <w:rsid w:val="00561B60"/>
    <w:rsid w:val="005A5D99"/>
    <w:rsid w:val="005E4C17"/>
    <w:rsid w:val="00651339"/>
    <w:rsid w:val="006517E6"/>
    <w:rsid w:val="006A4AA5"/>
    <w:rsid w:val="006A6682"/>
    <w:rsid w:val="006B174C"/>
    <w:rsid w:val="006E7533"/>
    <w:rsid w:val="00706139"/>
    <w:rsid w:val="00713008"/>
    <w:rsid w:val="007A662F"/>
    <w:rsid w:val="007D4AC2"/>
    <w:rsid w:val="007D5759"/>
    <w:rsid w:val="00813FBA"/>
    <w:rsid w:val="00822768"/>
    <w:rsid w:val="00866A8E"/>
    <w:rsid w:val="00870803"/>
    <w:rsid w:val="008768D6"/>
    <w:rsid w:val="008857CE"/>
    <w:rsid w:val="008868D3"/>
    <w:rsid w:val="008944D8"/>
    <w:rsid w:val="008C0881"/>
    <w:rsid w:val="0090091F"/>
    <w:rsid w:val="0091254F"/>
    <w:rsid w:val="00922704"/>
    <w:rsid w:val="009445BE"/>
    <w:rsid w:val="009A0BC2"/>
    <w:rsid w:val="009A1CB1"/>
    <w:rsid w:val="009A4EDE"/>
    <w:rsid w:val="009C2396"/>
    <w:rsid w:val="009C5073"/>
    <w:rsid w:val="009F5FC9"/>
    <w:rsid w:val="00A73065"/>
    <w:rsid w:val="00A82546"/>
    <w:rsid w:val="00AA66FC"/>
    <w:rsid w:val="00AB12D5"/>
    <w:rsid w:val="00AB35F0"/>
    <w:rsid w:val="00AE4AF7"/>
    <w:rsid w:val="00B10BD1"/>
    <w:rsid w:val="00B20278"/>
    <w:rsid w:val="00B6365B"/>
    <w:rsid w:val="00B70A9B"/>
    <w:rsid w:val="00B8402C"/>
    <w:rsid w:val="00B903B9"/>
    <w:rsid w:val="00BB4429"/>
    <w:rsid w:val="00C04B05"/>
    <w:rsid w:val="00C337D6"/>
    <w:rsid w:val="00C504BB"/>
    <w:rsid w:val="00C5760F"/>
    <w:rsid w:val="00C921F2"/>
    <w:rsid w:val="00C92930"/>
    <w:rsid w:val="00CB730B"/>
    <w:rsid w:val="00CB789E"/>
    <w:rsid w:val="00CD4321"/>
    <w:rsid w:val="00CE128F"/>
    <w:rsid w:val="00CF0188"/>
    <w:rsid w:val="00D12448"/>
    <w:rsid w:val="00D26962"/>
    <w:rsid w:val="00D275CE"/>
    <w:rsid w:val="00D31913"/>
    <w:rsid w:val="00D43E90"/>
    <w:rsid w:val="00D60CCD"/>
    <w:rsid w:val="00D62139"/>
    <w:rsid w:val="00D63019"/>
    <w:rsid w:val="00D868DB"/>
    <w:rsid w:val="00DB7772"/>
    <w:rsid w:val="00DD01D9"/>
    <w:rsid w:val="00DE5A06"/>
    <w:rsid w:val="00E25C8A"/>
    <w:rsid w:val="00E75F72"/>
    <w:rsid w:val="00E905B4"/>
    <w:rsid w:val="00E97595"/>
    <w:rsid w:val="00EC3A85"/>
    <w:rsid w:val="00F51AD7"/>
    <w:rsid w:val="00F77366"/>
    <w:rsid w:val="00F85F8D"/>
    <w:rsid w:val="00F94F13"/>
    <w:rsid w:val="00FA7E3D"/>
    <w:rsid w:val="00FB527F"/>
    <w:rsid w:val="00FC0F72"/>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2811C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811CF"/>
    <w:rPr>
      <w:rFonts w:ascii="Times New Roman" w:hAnsi="Times New Roman"/>
      <w:sz w:val="24"/>
      <w:szCs w:val="24"/>
    </w:rPr>
  </w:style>
  <w:style w:type="character" w:styleId="FollowedHyperlink">
    <w:name w:val="FollowedHyperlink"/>
    <w:basedOn w:val="DefaultParagraphFont"/>
    <w:uiPriority w:val="99"/>
    <w:semiHidden/>
    <w:unhideWhenUsed/>
    <w:rsid w:val="002811CF"/>
    <w:rPr>
      <w:color w:val="954F72" w:themeColor="followedHyperlink"/>
      <w:u w:val="single"/>
    </w:rPr>
  </w:style>
  <w:style w:type="paragraph" w:styleId="Revision">
    <w:name w:val="Revision"/>
    <w:hidden/>
    <w:uiPriority w:val="99"/>
    <w:semiHidden/>
    <w:rsid w:val="00D43E90"/>
    <w:rPr>
      <w:rFonts w:ascii="Arial" w:hAnsi="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morlabs.com/to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39AE5-8E2B-460F-BBF8-6DE5DF85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Live Triage with LRC (Win/Linux)</vt:lpstr>
    </vt:vector>
  </TitlesOfParts>
  <Company>IBM Corporation</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Triage with LRC (Win/Linux)</dc:title>
  <dc:subject/>
  <dc:creator>Adam Smutnicki;Luca Pugliese</dc:creator>
  <cp:keywords/>
  <dc:description/>
  <cp:lastModifiedBy>Chris Tilmans</cp:lastModifiedBy>
  <cp:revision>17</cp:revision>
  <cp:lastPrinted>2021-06-08T14:36:00Z</cp:lastPrinted>
  <dcterms:created xsi:type="dcterms:W3CDTF">2016-08-19T09:26:00Z</dcterms:created>
  <dcterms:modified xsi:type="dcterms:W3CDTF">2022-02-10T08:55:00Z</dcterms:modified>
</cp:coreProperties>
</file>