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7479" w14:textId="66D54322" w:rsidR="0091254F" w:rsidRPr="003D0685" w:rsidRDefault="0091254F" w:rsidP="004C20C8">
      <w:pPr>
        <w:pStyle w:val="Heading1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Preparation</w:t>
      </w:r>
    </w:p>
    <w:p w14:paraId="1E7D50B0" w14:textId="62C64D7A" w:rsidR="00337257" w:rsidRPr="003D0685" w:rsidRDefault="00337257" w:rsidP="004C20C8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Obtain administrative </w:t>
      </w:r>
      <w:r w:rsidR="004A1B78" w:rsidRPr="003D0685">
        <w:rPr>
          <w:rFonts w:ascii="IBM Plex Sans" w:hAnsi="IBM Plex Sans"/>
          <w:lang w:val="en-GB"/>
        </w:rPr>
        <w:t>credentials</w:t>
      </w:r>
      <w:r w:rsidRPr="003D0685">
        <w:rPr>
          <w:rFonts w:ascii="IBM Plex Sans" w:hAnsi="IBM Plex Sans"/>
          <w:lang w:val="en-GB"/>
        </w:rPr>
        <w:t xml:space="preserve"> necessary to work with VMs on </w:t>
      </w:r>
      <w:proofErr w:type="spellStart"/>
      <w:r w:rsidRPr="003D0685">
        <w:rPr>
          <w:rFonts w:ascii="IBM Plex Sans" w:hAnsi="IBM Plex Sans"/>
          <w:lang w:val="en-GB"/>
        </w:rPr>
        <w:t>ESXi</w:t>
      </w:r>
      <w:proofErr w:type="spellEnd"/>
      <w:r w:rsidR="005E3687" w:rsidRPr="003D0685">
        <w:rPr>
          <w:rFonts w:ascii="IBM Plex Sans" w:hAnsi="IBM Plex Sans"/>
          <w:lang w:val="en-GB"/>
        </w:rPr>
        <w:t>/vSphere</w:t>
      </w:r>
      <w:r w:rsidRPr="003D0685">
        <w:rPr>
          <w:rFonts w:ascii="IBM Plex Sans" w:hAnsi="IBM Plex Sans"/>
          <w:lang w:val="en-GB"/>
        </w:rPr>
        <w:t>.</w:t>
      </w:r>
    </w:p>
    <w:p w14:paraId="33CFD1B3" w14:textId="335B294B" w:rsidR="00560374" w:rsidRPr="003D0685" w:rsidRDefault="001C3C96" w:rsidP="00E962CB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Ensure that you have enough storage on </w:t>
      </w:r>
      <w:proofErr w:type="spellStart"/>
      <w:r w:rsidRPr="003D0685">
        <w:rPr>
          <w:rFonts w:ascii="IBM Plex Sans" w:hAnsi="IBM Plex Sans"/>
          <w:lang w:val="en-GB"/>
        </w:rPr>
        <w:t>ESXi</w:t>
      </w:r>
      <w:proofErr w:type="spellEnd"/>
      <w:r w:rsidRPr="003D0685">
        <w:rPr>
          <w:rFonts w:ascii="IBM Plex Sans" w:hAnsi="IBM Plex Sans"/>
          <w:lang w:val="en-GB"/>
        </w:rPr>
        <w:t xml:space="preserve"> cluster to store and compress extracted files (especially disk images) or </w:t>
      </w:r>
      <w:r w:rsidR="00E962CB" w:rsidRPr="003D0685">
        <w:rPr>
          <w:rFonts w:ascii="IBM Plex Sans" w:hAnsi="IBM Plex Sans"/>
          <w:lang w:val="en-GB"/>
        </w:rPr>
        <w:t>provide additional storage in a form of USB drive or network share.</w:t>
      </w:r>
    </w:p>
    <w:p w14:paraId="021A6A93" w14:textId="2035AC16" w:rsidR="00843BF4" w:rsidRPr="003D0685" w:rsidRDefault="005E3687" w:rsidP="00843BF4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Do not power off </w:t>
      </w:r>
      <w:r w:rsidR="00134490" w:rsidRPr="003D0685">
        <w:rPr>
          <w:rFonts w:ascii="IBM Plex Sans" w:hAnsi="IBM Plex Sans"/>
          <w:lang w:val="en-GB"/>
        </w:rPr>
        <w:t>target VM</w:t>
      </w:r>
      <w:r w:rsidRPr="003D0685">
        <w:rPr>
          <w:rFonts w:ascii="IBM Plex Sans" w:hAnsi="IBM Plex Sans"/>
          <w:lang w:val="en-GB"/>
        </w:rPr>
        <w:t xml:space="preserve">. </w:t>
      </w:r>
      <w:r w:rsidR="00843BF4" w:rsidRPr="003D0685">
        <w:rPr>
          <w:rFonts w:ascii="IBM Plex Sans" w:hAnsi="IBM Plex Sans"/>
          <w:lang w:val="en-GB"/>
        </w:rPr>
        <w:t>Create a snapshot of a target VM</w:t>
      </w:r>
      <w:r w:rsidR="00C62A30" w:rsidRPr="003D0685">
        <w:rPr>
          <w:rFonts w:ascii="IBM Plex Sans" w:hAnsi="IBM Plex Sans"/>
          <w:lang w:val="en-GB"/>
        </w:rPr>
        <w:t xml:space="preserve"> (ensure that RAM is included in the snapshot)</w:t>
      </w:r>
      <w:r w:rsidR="00843BF4" w:rsidRPr="003D0685">
        <w:rPr>
          <w:rFonts w:ascii="IBM Plex Sans" w:hAnsi="IBM Plex Sans"/>
          <w:lang w:val="en-GB"/>
        </w:rPr>
        <w:t>. Both RAM acquisition and Disk image acquisition will be performed based on created snapshot.</w:t>
      </w:r>
    </w:p>
    <w:p w14:paraId="06620237" w14:textId="132C2EE1" w:rsidR="00843BF4" w:rsidRPr="003D0685" w:rsidRDefault="00843BF4" w:rsidP="00843BF4">
      <w:pPr>
        <w:pStyle w:val="ListParagraph"/>
        <w:numPr>
          <w:ilvl w:val="0"/>
          <w:numId w:val="14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Identify which sequence number is related to created snapshot by finding a snapshot name in *.</w:t>
      </w:r>
      <w:proofErr w:type="spellStart"/>
      <w:r w:rsidRPr="003D0685">
        <w:rPr>
          <w:rFonts w:ascii="IBM Plex Sans" w:hAnsi="IBM Plex Sans"/>
          <w:lang w:val="en-GB"/>
        </w:rPr>
        <w:t>vmsd</w:t>
      </w:r>
      <w:proofErr w:type="spellEnd"/>
      <w:r w:rsidRPr="003D0685">
        <w:rPr>
          <w:rFonts w:ascii="IBM Plex Sans" w:hAnsi="IBM Plex Sans"/>
          <w:lang w:val="en-GB"/>
        </w:rPr>
        <w:t xml:space="preserve"> file for target machine – this will be probably the highest sequence number.</w:t>
      </w:r>
    </w:p>
    <w:p w14:paraId="12A26B06" w14:textId="63CC521F" w:rsidR="0091254F" w:rsidRPr="003D0685" w:rsidRDefault="00337257" w:rsidP="00337257">
      <w:pPr>
        <w:pStyle w:val="Heading1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RAM acquisition</w:t>
      </w:r>
    </w:p>
    <w:p w14:paraId="4AE92258" w14:textId="7D84785C" w:rsidR="00AA66FC" w:rsidRPr="003D0685" w:rsidRDefault="00337257" w:rsidP="004C20C8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Navigate to the folder containing VM files.</w:t>
      </w:r>
    </w:p>
    <w:p w14:paraId="0C5A5F45" w14:textId="3FF487AB" w:rsidR="00AA66FC" w:rsidRPr="003D0685" w:rsidRDefault="00337257" w:rsidP="004C20C8">
      <w:pPr>
        <w:pStyle w:val="ListParagraph"/>
        <w:numPr>
          <w:ilvl w:val="0"/>
          <w:numId w:val="19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Extract (copy out) *.</w:t>
      </w:r>
      <w:proofErr w:type="spellStart"/>
      <w:r w:rsidRPr="003D0685">
        <w:rPr>
          <w:rFonts w:ascii="IBM Plex Sans" w:hAnsi="IBM Plex Sans"/>
          <w:lang w:val="en-GB"/>
        </w:rPr>
        <w:t>vmem</w:t>
      </w:r>
      <w:proofErr w:type="spellEnd"/>
      <w:r w:rsidRPr="003D0685">
        <w:rPr>
          <w:rFonts w:ascii="IBM Plex Sans" w:hAnsi="IBM Plex Sans"/>
          <w:lang w:val="en-GB"/>
        </w:rPr>
        <w:t xml:space="preserve"> file </w:t>
      </w:r>
      <w:r w:rsidR="00843BF4" w:rsidRPr="003D0685">
        <w:rPr>
          <w:rFonts w:ascii="IBM Plex Sans" w:hAnsi="IBM Plex Sans"/>
          <w:lang w:val="en-GB"/>
        </w:rPr>
        <w:t>related to created snapshot</w:t>
      </w:r>
      <w:r w:rsidRPr="003D0685">
        <w:rPr>
          <w:rFonts w:ascii="IBM Plex Sans" w:hAnsi="IBM Plex Sans"/>
          <w:lang w:val="en-GB"/>
        </w:rPr>
        <w:t>. If there is no *.</w:t>
      </w:r>
      <w:proofErr w:type="spellStart"/>
      <w:r w:rsidRPr="003D0685">
        <w:rPr>
          <w:rFonts w:ascii="IBM Plex Sans" w:hAnsi="IBM Plex Sans"/>
          <w:lang w:val="en-GB"/>
        </w:rPr>
        <w:t>vmem</w:t>
      </w:r>
      <w:proofErr w:type="spellEnd"/>
      <w:r w:rsidRPr="003D0685">
        <w:rPr>
          <w:rFonts w:ascii="IBM Plex Sans" w:hAnsi="IBM Plex Sans"/>
          <w:lang w:val="en-GB"/>
        </w:rPr>
        <w:t xml:space="preserve"> file, then there should be </w:t>
      </w:r>
      <w:proofErr w:type="gramStart"/>
      <w:r w:rsidRPr="003D0685">
        <w:rPr>
          <w:rFonts w:ascii="IBM Plex Sans" w:hAnsi="IBM Plex Sans"/>
          <w:lang w:val="en-GB"/>
        </w:rPr>
        <w:t>*.</w:t>
      </w:r>
      <w:proofErr w:type="spellStart"/>
      <w:r w:rsidRPr="003D0685">
        <w:rPr>
          <w:rFonts w:ascii="IBM Plex Sans" w:hAnsi="IBM Plex Sans"/>
          <w:lang w:val="en-GB"/>
        </w:rPr>
        <w:t>vmss</w:t>
      </w:r>
      <w:proofErr w:type="spellEnd"/>
      <w:proofErr w:type="gramEnd"/>
      <w:r w:rsidRPr="003D0685">
        <w:rPr>
          <w:rFonts w:ascii="IBM Plex Sans" w:hAnsi="IBM Plex Sans"/>
          <w:lang w:val="en-GB"/>
        </w:rPr>
        <w:t xml:space="preserve"> or *.</w:t>
      </w:r>
      <w:proofErr w:type="spellStart"/>
      <w:r w:rsidRPr="003D0685">
        <w:rPr>
          <w:rFonts w:ascii="IBM Plex Sans" w:hAnsi="IBM Plex Sans"/>
          <w:lang w:val="en-GB"/>
        </w:rPr>
        <w:t>vmsn</w:t>
      </w:r>
      <w:proofErr w:type="spellEnd"/>
      <w:r w:rsidRPr="003D0685">
        <w:rPr>
          <w:rFonts w:ascii="IBM Plex Sans" w:hAnsi="IBM Plex Sans"/>
          <w:lang w:val="en-GB"/>
        </w:rPr>
        <w:t xml:space="preserve"> files. Extract those ones which are related to the created </w:t>
      </w:r>
      <w:r w:rsidR="00CF0BC0" w:rsidRPr="003D0685">
        <w:rPr>
          <w:rFonts w:ascii="IBM Plex Sans" w:hAnsi="IBM Plex Sans"/>
          <w:lang w:val="en-GB"/>
        </w:rPr>
        <w:t>snapshot</w:t>
      </w:r>
      <w:r w:rsidRPr="003D0685">
        <w:rPr>
          <w:rFonts w:ascii="IBM Plex Sans" w:hAnsi="IBM Plex Sans"/>
          <w:lang w:val="en-GB"/>
        </w:rPr>
        <w:t>.</w:t>
      </w:r>
    </w:p>
    <w:p w14:paraId="6ED2404E" w14:textId="545C3F85" w:rsidR="00E962CB" w:rsidRPr="003D0685" w:rsidRDefault="00E962CB" w:rsidP="00E962CB">
      <w:pPr>
        <w:pStyle w:val="Heading1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Disk image acquisition</w:t>
      </w:r>
    </w:p>
    <w:p w14:paraId="7A7C27A0" w14:textId="18759CF3" w:rsidR="00E962CB" w:rsidRPr="003D0685" w:rsidRDefault="005E3687" w:rsidP="00E962CB">
      <w:pPr>
        <w:pStyle w:val="ListParagraph"/>
        <w:numPr>
          <w:ilvl w:val="0"/>
          <w:numId w:val="28"/>
        </w:numPr>
        <w:rPr>
          <w:rFonts w:ascii="IBM Plex Sans" w:hAnsi="IBM Plex Sans"/>
          <w:u w:val="single"/>
          <w:lang w:val="en-GB"/>
        </w:rPr>
      </w:pPr>
      <w:r w:rsidRPr="003D0685">
        <w:rPr>
          <w:rFonts w:ascii="IBM Plex Sans" w:hAnsi="IBM Plex Sans"/>
          <w:lang w:val="en-GB"/>
        </w:rPr>
        <w:t xml:space="preserve">Create a clone from previously created </w:t>
      </w:r>
      <w:r w:rsidR="00CF0BC0" w:rsidRPr="003D0685">
        <w:rPr>
          <w:rFonts w:ascii="IBM Plex Sans" w:hAnsi="IBM Plex Sans"/>
          <w:lang w:val="en-GB"/>
        </w:rPr>
        <w:t>snapshot</w:t>
      </w:r>
      <w:r w:rsidR="00E962CB" w:rsidRPr="003D0685">
        <w:rPr>
          <w:rFonts w:ascii="IBM Plex Sans" w:hAnsi="IBM Plex Sans"/>
          <w:lang w:val="en-GB"/>
        </w:rPr>
        <w:t xml:space="preserve">. Clone VM will be automatically </w:t>
      </w:r>
      <w:r w:rsidR="00CF0BC0" w:rsidRPr="003D0685">
        <w:rPr>
          <w:rFonts w:ascii="IBM Plex Sans" w:hAnsi="IBM Plex Sans"/>
          <w:lang w:val="en-GB"/>
        </w:rPr>
        <w:t xml:space="preserve">placed </w:t>
      </w:r>
      <w:r w:rsidR="00E962CB" w:rsidRPr="003D0685">
        <w:rPr>
          <w:rFonts w:ascii="IBM Plex Sans" w:hAnsi="IBM Plex Sans"/>
          <w:lang w:val="en-GB"/>
        </w:rPr>
        <w:t xml:space="preserve">in a powered off state, so there is no need to place it in </w:t>
      </w:r>
      <w:r w:rsidR="00CF0BC0" w:rsidRPr="003D0685">
        <w:rPr>
          <w:rFonts w:ascii="IBM Plex Sans" w:hAnsi="IBM Plex Sans"/>
          <w:lang w:val="en-GB"/>
        </w:rPr>
        <w:t>an</w:t>
      </w:r>
      <w:r w:rsidR="00E962CB" w:rsidRPr="003D0685">
        <w:rPr>
          <w:rFonts w:ascii="IBM Plex Sans" w:hAnsi="IBM Plex Sans"/>
          <w:lang w:val="en-GB"/>
        </w:rPr>
        <w:t xml:space="preserve"> isolated network. </w:t>
      </w:r>
      <w:r w:rsidRPr="003D0685">
        <w:rPr>
          <w:rFonts w:ascii="IBM Plex Sans" w:hAnsi="IBM Plex Sans"/>
          <w:lang w:val="en-GB"/>
        </w:rPr>
        <w:t>Clone will not contain any snapshots.</w:t>
      </w:r>
    </w:p>
    <w:p w14:paraId="0D75A7B8" w14:textId="05C8D32A" w:rsidR="00E962CB" w:rsidRPr="003D0685" w:rsidRDefault="00E962CB" w:rsidP="00E962CB">
      <w:pPr>
        <w:pStyle w:val="ListParagraph"/>
        <w:numPr>
          <w:ilvl w:val="0"/>
          <w:numId w:val="28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Navigate to folder which stores files of</w:t>
      </w:r>
      <w:r w:rsidR="005E3687" w:rsidRPr="003D0685">
        <w:rPr>
          <w:rFonts w:ascii="IBM Plex Sans" w:hAnsi="IBM Plex Sans"/>
          <w:lang w:val="en-GB"/>
        </w:rPr>
        <w:t xml:space="preserve"> a</w:t>
      </w:r>
      <w:r w:rsidRPr="003D0685">
        <w:rPr>
          <w:rFonts w:ascii="IBM Plex Sans" w:hAnsi="IBM Plex Sans"/>
          <w:lang w:val="en-GB"/>
        </w:rPr>
        <w:t xml:space="preserve"> clone.</w:t>
      </w:r>
    </w:p>
    <w:p w14:paraId="07648277" w14:textId="260A8323" w:rsidR="00AA66FC" w:rsidRPr="003D0685" w:rsidRDefault="00E962CB" w:rsidP="00E962CB">
      <w:pPr>
        <w:pStyle w:val="ListParagraph"/>
        <w:numPr>
          <w:ilvl w:val="0"/>
          <w:numId w:val="28"/>
        </w:num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Extract </w:t>
      </w:r>
      <w:r w:rsidR="005E3687" w:rsidRPr="003D0685">
        <w:rPr>
          <w:rFonts w:ascii="IBM Plex Sans" w:hAnsi="IBM Plex Sans"/>
          <w:lang w:val="en-GB"/>
        </w:rPr>
        <w:t xml:space="preserve">all </w:t>
      </w:r>
      <w:r w:rsidRPr="003D0685">
        <w:rPr>
          <w:rFonts w:ascii="IBM Plex Sans" w:hAnsi="IBM Plex Sans"/>
          <w:lang w:val="en-GB"/>
        </w:rPr>
        <w:t>disk *.</w:t>
      </w:r>
      <w:proofErr w:type="spellStart"/>
      <w:r w:rsidRPr="003D0685">
        <w:rPr>
          <w:rFonts w:ascii="IBM Plex Sans" w:hAnsi="IBM Plex Sans"/>
          <w:lang w:val="en-GB"/>
        </w:rPr>
        <w:t>vmdk</w:t>
      </w:r>
      <w:proofErr w:type="spellEnd"/>
      <w:r w:rsidRPr="003D0685">
        <w:rPr>
          <w:rFonts w:ascii="IBM Plex Sans" w:hAnsi="IBM Plex Sans"/>
          <w:lang w:val="en-GB"/>
        </w:rPr>
        <w:t xml:space="preserve"> files</w:t>
      </w:r>
      <w:r w:rsidR="005E3687" w:rsidRPr="003D0685">
        <w:rPr>
          <w:rFonts w:ascii="IBM Plex Sans" w:hAnsi="IBM Plex Sans"/>
          <w:lang w:val="en-GB"/>
        </w:rPr>
        <w:t>.</w:t>
      </w:r>
    </w:p>
    <w:p w14:paraId="2A0FA77F" w14:textId="7CFBAF76" w:rsidR="0091254F" w:rsidRPr="003D0685" w:rsidRDefault="0091254F" w:rsidP="004C20C8">
      <w:pPr>
        <w:pStyle w:val="Heading1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Preparation for delivery to IBM </w:t>
      </w:r>
      <w:proofErr w:type="gramStart"/>
      <w:r w:rsidR="00891EA6">
        <w:rPr>
          <w:rFonts w:ascii="IBM Plex Sans" w:hAnsi="IBM Plex Sans"/>
          <w:lang w:val="en-GB"/>
        </w:rPr>
        <w:t xml:space="preserve">Security  </w:t>
      </w:r>
      <w:r w:rsidR="00F45FF4" w:rsidRPr="003D0685">
        <w:rPr>
          <w:rFonts w:ascii="IBM Plex Sans" w:hAnsi="IBM Plex Sans"/>
          <w:lang w:val="en-GB"/>
        </w:rPr>
        <w:t>X</w:t>
      </w:r>
      <w:proofErr w:type="gramEnd"/>
      <w:r w:rsidR="00F45FF4" w:rsidRPr="003D0685">
        <w:rPr>
          <w:rFonts w:ascii="IBM Plex Sans" w:hAnsi="IBM Plex Sans"/>
          <w:lang w:val="en-GB"/>
        </w:rPr>
        <w:t>-Force IR</w:t>
      </w:r>
      <w:r w:rsidRPr="003D0685">
        <w:rPr>
          <w:rFonts w:ascii="IBM Plex Sans" w:hAnsi="IBM Plex Sans"/>
          <w:lang w:val="en-GB"/>
        </w:rPr>
        <w:t xml:space="preserve"> team (on standalone machine)</w:t>
      </w:r>
    </w:p>
    <w:p w14:paraId="41858D94" w14:textId="4CD19D34" w:rsidR="00297B64" w:rsidRPr="003D0685" w:rsidRDefault="00297B64" w:rsidP="00297B64">
      <w:pPr>
        <w:rPr>
          <w:rFonts w:ascii="IBM Plex Sans" w:hAnsi="IBM Plex Sans"/>
          <w:lang w:val="en-GB"/>
        </w:rPr>
      </w:pPr>
      <w:proofErr w:type="spellStart"/>
      <w:r w:rsidRPr="003D0685">
        <w:rPr>
          <w:rFonts w:ascii="IBM Plex Sans" w:hAnsi="IBM Plex Sans"/>
          <w:lang w:val="en-GB"/>
        </w:rPr>
        <w:t>ESXi</w:t>
      </w:r>
      <w:proofErr w:type="spellEnd"/>
      <w:r w:rsidRPr="003D0685">
        <w:rPr>
          <w:rFonts w:ascii="IBM Plex Sans" w:hAnsi="IBM Plex Sans"/>
          <w:lang w:val="en-GB"/>
        </w:rPr>
        <w:t xml:space="preserve"> is a Linux system, so standard system tools can be used to calculate hash value from system command line.</w:t>
      </w:r>
    </w:p>
    <w:p w14:paraId="247F928F" w14:textId="7D740445" w:rsidR="00297B64" w:rsidRPr="003D0685" w:rsidRDefault="00297B64" w:rsidP="00297B64">
      <w:pPr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Split RAM files (</w:t>
      </w:r>
      <w:proofErr w:type="gramStart"/>
      <w:r w:rsidRPr="003D0685">
        <w:rPr>
          <w:rFonts w:ascii="IBM Plex Sans" w:hAnsi="IBM Plex Sans"/>
          <w:lang w:val="en-GB"/>
        </w:rPr>
        <w:t>*.</w:t>
      </w:r>
      <w:proofErr w:type="spellStart"/>
      <w:r w:rsidRPr="003D0685">
        <w:rPr>
          <w:rFonts w:ascii="IBM Plex Sans" w:hAnsi="IBM Plex Sans"/>
          <w:lang w:val="en-GB"/>
        </w:rPr>
        <w:t>vmem</w:t>
      </w:r>
      <w:proofErr w:type="spellEnd"/>
      <w:proofErr w:type="gramEnd"/>
      <w:r w:rsidRPr="003D0685">
        <w:rPr>
          <w:rFonts w:ascii="IBM Plex Sans" w:hAnsi="IBM Plex Sans"/>
          <w:lang w:val="en-GB"/>
        </w:rPr>
        <w:t>, *</w:t>
      </w:r>
      <w:proofErr w:type="spellStart"/>
      <w:r w:rsidRPr="003D0685">
        <w:rPr>
          <w:rFonts w:ascii="IBM Plex Sans" w:hAnsi="IBM Plex Sans"/>
          <w:lang w:val="en-GB"/>
        </w:rPr>
        <w:t>vmss</w:t>
      </w:r>
      <w:proofErr w:type="spellEnd"/>
      <w:r w:rsidRPr="003D0685">
        <w:rPr>
          <w:rFonts w:ascii="IBM Plex Sans" w:hAnsi="IBM Plex Sans"/>
          <w:lang w:val="en-GB"/>
        </w:rPr>
        <w:t>, *.</w:t>
      </w:r>
      <w:proofErr w:type="spellStart"/>
      <w:r w:rsidRPr="003D0685">
        <w:rPr>
          <w:rFonts w:ascii="IBM Plex Sans" w:hAnsi="IBM Plex Sans"/>
          <w:lang w:val="en-GB"/>
        </w:rPr>
        <w:t>vmsn</w:t>
      </w:r>
      <w:proofErr w:type="spellEnd"/>
      <w:r w:rsidRPr="003D0685">
        <w:rPr>
          <w:rFonts w:ascii="IBM Plex Sans" w:hAnsi="IBM Plex Sans"/>
          <w:lang w:val="en-GB"/>
        </w:rPr>
        <w:t>) and disk files (*.</w:t>
      </w:r>
      <w:proofErr w:type="spellStart"/>
      <w:r w:rsidRPr="003D0685">
        <w:rPr>
          <w:rFonts w:ascii="IBM Plex Sans" w:hAnsi="IBM Plex Sans"/>
          <w:lang w:val="en-GB"/>
        </w:rPr>
        <w:t>vmdk</w:t>
      </w:r>
      <w:proofErr w:type="spellEnd"/>
      <w:r w:rsidRPr="003D0685">
        <w:rPr>
          <w:rFonts w:ascii="IBM Plex Sans" w:hAnsi="IBM Plex Sans"/>
          <w:lang w:val="en-GB"/>
        </w:rPr>
        <w:t>) into 2 directories (called ‘ram’ and ‘disk’).</w:t>
      </w:r>
      <w:r w:rsidR="00517D92" w:rsidRPr="003D0685">
        <w:rPr>
          <w:rFonts w:ascii="IBM Plex Sans" w:hAnsi="IBM Plex Sans"/>
          <w:lang w:val="en-GB"/>
        </w:rPr>
        <w:t xml:space="preserve"> Proceed with below instruction depending on which files you were asked to extract.</w:t>
      </w:r>
    </w:p>
    <w:p w14:paraId="6CEA6875" w14:textId="769FBA7E" w:rsidR="0091254F" w:rsidRPr="003D0685" w:rsidRDefault="00337257" w:rsidP="00337257">
      <w:pPr>
        <w:pStyle w:val="Heading2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Calculate hash </w:t>
      </w:r>
      <w:r w:rsidR="00297B64" w:rsidRPr="003D0685">
        <w:rPr>
          <w:rFonts w:ascii="IBM Plex Sans" w:hAnsi="IBM Plex Sans"/>
          <w:lang w:val="en-GB"/>
        </w:rPr>
        <w:t>of RAM files</w:t>
      </w:r>
    </w:p>
    <w:p w14:paraId="0B51B011" w14:textId="2AA913C0" w:rsidR="00297B64" w:rsidRPr="003D0685" w:rsidRDefault="00297B64" w:rsidP="00C36A20">
      <w:pPr>
        <w:pStyle w:val="ListParagraph"/>
        <w:numPr>
          <w:ilvl w:val="0"/>
          <w:numId w:val="26"/>
        </w:numPr>
        <w:ind w:left="340" w:hanging="227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Navigate to ‘ram’ folder.</w:t>
      </w:r>
    </w:p>
    <w:p w14:paraId="0BC0A108" w14:textId="12C3A3E7" w:rsidR="00517D92" w:rsidRPr="003D0685" w:rsidRDefault="00297B64" w:rsidP="0049475C">
      <w:pPr>
        <w:pStyle w:val="ListParagraph"/>
        <w:numPr>
          <w:ilvl w:val="0"/>
          <w:numId w:val="26"/>
        </w:numPr>
        <w:ind w:left="340" w:hanging="227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Calculate hash values: </w:t>
      </w:r>
      <w:r w:rsidRPr="003D0685">
        <w:rPr>
          <w:rFonts w:ascii="IBM Plex Sans" w:hAnsi="IBM Plex Sans"/>
          <w:lang w:val="en-GB"/>
        </w:rPr>
        <w:br/>
      </w:r>
      <w:r w:rsidRPr="003D0685">
        <w:rPr>
          <w:rStyle w:val="commandChar"/>
          <w:rFonts w:ascii="IBM Plex Sans" w:hAnsi="IBM Plex Sans"/>
          <w:lang w:val="en-GB"/>
        </w:rPr>
        <w:t>$ sha1</w:t>
      </w:r>
      <w:proofErr w:type="gramStart"/>
      <w:r w:rsidRPr="003D0685">
        <w:rPr>
          <w:rStyle w:val="commandChar"/>
          <w:rFonts w:ascii="IBM Plex Sans" w:hAnsi="IBM Plex Sans"/>
          <w:lang w:val="en-GB"/>
        </w:rPr>
        <w:t>sum .</w:t>
      </w:r>
      <w:proofErr w:type="gramEnd"/>
      <w:r w:rsidRPr="003D0685">
        <w:rPr>
          <w:rStyle w:val="commandChar"/>
          <w:rFonts w:ascii="IBM Plex Sans" w:hAnsi="IBM Plex Sans"/>
          <w:lang w:val="en-GB"/>
        </w:rPr>
        <w:t>/* &gt; ram_sha1_hashes.txt</w:t>
      </w:r>
    </w:p>
    <w:p w14:paraId="53B8C4E9" w14:textId="5508D852" w:rsidR="00517D92" w:rsidRPr="003D0685" w:rsidRDefault="00517D92" w:rsidP="00517D92">
      <w:pPr>
        <w:pStyle w:val="Heading2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Calculate hash of disk files</w:t>
      </w:r>
    </w:p>
    <w:p w14:paraId="09F4BEA5" w14:textId="77777777" w:rsidR="001C3C96" w:rsidRPr="003D0685" w:rsidRDefault="00517D92" w:rsidP="001C3C96">
      <w:pPr>
        <w:pStyle w:val="ListParagraph"/>
        <w:numPr>
          <w:ilvl w:val="0"/>
          <w:numId w:val="27"/>
        </w:numPr>
        <w:ind w:left="340" w:hanging="227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Navigate to ‘disk’ folder.</w:t>
      </w:r>
    </w:p>
    <w:p w14:paraId="23D8EAE9" w14:textId="6B934E52" w:rsidR="00517D92" w:rsidRPr="003D0685" w:rsidRDefault="00517D92" w:rsidP="0049475C">
      <w:pPr>
        <w:pStyle w:val="ListParagraph"/>
        <w:numPr>
          <w:ilvl w:val="0"/>
          <w:numId w:val="27"/>
        </w:numPr>
        <w:ind w:left="340" w:hanging="227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For each *.</w:t>
      </w:r>
      <w:proofErr w:type="spellStart"/>
      <w:r w:rsidRPr="003D0685">
        <w:rPr>
          <w:rFonts w:ascii="IBM Plex Sans" w:hAnsi="IBM Plex Sans"/>
          <w:lang w:val="en-GB"/>
        </w:rPr>
        <w:t>vmdk</w:t>
      </w:r>
      <w:proofErr w:type="spellEnd"/>
      <w:r w:rsidRPr="003D0685">
        <w:rPr>
          <w:rFonts w:ascii="IBM Plex Sans" w:hAnsi="IBM Plex Sans"/>
          <w:lang w:val="en-GB"/>
        </w:rPr>
        <w:t xml:space="preserve"> file calculate hash value: </w:t>
      </w:r>
      <w:r w:rsidRPr="003D0685">
        <w:rPr>
          <w:rFonts w:ascii="IBM Plex Sans" w:hAnsi="IBM Plex Sans"/>
          <w:lang w:val="en-GB"/>
        </w:rPr>
        <w:br/>
      </w:r>
      <w:r w:rsidRPr="003D0685">
        <w:rPr>
          <w:rStyle w:val="commandChar"/>
          <w:rFonts w:ascii="IBM Plex Sans" w:hAnsi="IBM Plex Sans"/>
          <w:lang w:val="en-GB"/>
        </w:rPr>
        <w:t>$ sha1</w:t>
      </w:r>
      <w:proofErr w:type="gramStart"/>
      <w:r w:rsidRPr="003D0685">
        <w:rPr>
          <w:rStyle w:val="commandChar"/>
          <w:rFonts w:ascii="IBM Plex Sans" w:hAnsi="IBM Plex Sans"/>
          <w:lang w:val="en-GB"/>
        </w:rPr>
        <w:t>sum .</w:t>
      </w:r>
      <w:proofErr w:type="gramEnd"/>
      <w:r w:rsidRPr="003D0685">
        <w:rPr>
          <w:rStyle w:val="commandChar"/>
          <w:rFonts w:ascii="IBM Plex Sans" w:hAnsi="IBM Plex Sans"/>
          <w:lang w:val="en-GB"/>
        </w:rPr>
        <w:t>/&lt;</w:t>
      </w:r>
      <w:proofErr w:type="spellStart"/>
      <w:r w:rsidRPr="003D0685">
        <w:rPr>
          <w:rStyle w:val="commandChar"/>
          <w:rFonts w:ascii="IBM Plex Sans" w:hAnsi="IBM Plex Sans"/>
          <w:lang w:val="en-GB"/>
        </w:rPr>
        <w:t>file_name</w:t>
      </w:r>
      <w:proofErr w:type="spellEnd"/>
      <w:r w:rsidRPr="003D0685">
        <w:rPr>
          <w:rStyle w:val="commandChar"/>
          <w:rFonts w:ascii="IBM Plex Sans" w:hAnsi="IBM Plex Sans"/>
          <w:lang w:val="en-GB"/>
        </w:rPr>
        <w:t>&gt;.</w:t>
      </w:r>
      <w:proofErr w:type="spellStart"/>
      <w:r w:rsidRPr="003D0685">
        <w:rPr>
          <w:rStyle w:val="commandChar"/>
          <w:rFonts w:ascii="IBM Plex Sans" w:hAnsi="IBM Plex Sans"/>
          <w:lang w:val="en-GB"/>
        </w:rPr>
        <w:t>vmdk</w:t>
      </w:r>
      <w:proofErr w:type="spellEnd"/>
      <w:r w:rsidRPr="003D0685">
        <w:rPr>
          <w:rStyle w:val="commandChar"/>
          <w:rFonts w:ascii="IBM Plex Sans" w:hAnsi="IBM Plex Sans"/>
          <w:lang w:val="en-GB"/>
        </w:rPr>
        <w:t xml:space="preserve"> &gt; &lt;</w:t>
      </w:r>
      <w:proofErr w:type="spellStart"/>
      <w:r w:rsidRPr="003D0685">
        <w:rPr>
          <w:rStyle w:val="commandChar"/>
          <w:rFonts w:ascii="IBM Plex Sans" w:hAnsi="IBM Plex Sans"/>
          <w:lang w:val="en-GB"/>
        </w:rPr>
        <w:t>file_name</w:t>
      </w:r>
      <w:proofErr w:type="spellEnd"/>
      <w:r w:rsidRPr="003D0685">
        <w:rPr>
          <w:rStyle w:val="commandChar"/>
          <w:rFonts w:ascii="IBM Plex Sans" w:hAnsi="IBM Plex Sans"/>
          <w:lang w:val="en-GB"/>
        </w:rPr>
        <w:t>&gt;</w:t>
      </w:r>
      <w:r w:rsidR="001C3C96" w:rsidRPr="003D0685">
        <w:rPr>
          <w:rStyle w:val="commandChar"/>
          <w:rFonts w:ascii="IBM Plex Sans" w:hAnsi="IBM Plex Sans"/>
          <w:lang w:val="en-GB"/>
        </w:rPr>
        <w:t>_sha1</w:t>
      </w:r>
      <w:r w:rsidRPr="003D0685">
        <w:rPr>
          <w:rStyle w:val="commandChar"/>
          <w:rFonts w:ascii="IBM Plex Sans" w:hAnsi="IBM Plex Sans"/>
          <w:lang w:val="en-GB"/>
        </w:rPr>
        <w:t>.txt</w:t>
      </w:r>
    </w:p>
    <w:p w14:paraId="08E39CFB" w14:textId="5B31E7F5" w:rsidR="004A1B78" w:rsidRPr="003D0685" w:rsidRDefault="004A1B78" w:rsidP="004C20C8">
      <w:pPr>
        <w:pStyle w:val="Heading2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>Compress and encrypt files</w:t>
      </w:r>
    </w:p>
    <w:p w14:paraId="65956151" w14:textId="04E1B591" w:rsidR="00034788" w:rsidRPr="00A61267" w:rsidRDefault="00034788" w:rsidP="0049475C">
      <w:pPr>
        <w:pStyle w:val="ListParagraph"/>
        <w:numPr>
          <w:ilvl w:val="0"/>
          <w:numId w:val="29"/>
        </w:numPr>
        <w:ind w:left="340" w:hanging="227"/>
        <w:rPr>
          <w:rFonts w:ascii="IBM Plex Sans" w:hAnsi="IBM Plex Sans"/>
          <w:lang w:val="en-GB"/>
        </w:rPr>
      </w:pPr>
      <w:r w:rsidRPr="003D0685">
        <w:rPr>
          <w:rFonts w:ascii="IBM Plex Sans" w:hAnsi="IBM Plex Sans"/>
          <w:lang w:val="en-GB"/>
        </w:rPr>
        <w:t xml:space="preserve">Copy out all collected files from </w:t>
      </w:r>
      <w:proofErr w:type="spellStart"/>
      <w:r w:rsidRPr="003D0685">
        <w:rPr>
          <w:rFonts w:ascii="IBM Plex Sans" w:hAnsi="IBM Plex Sans"/>
          <w:lang w:val="en-GB"/>
        </w:rPr>
        <w:t>ESXi</w:t>
      </w:r>
      <w:proofErr w:type="spellEnd"/>
      <w:r w:rsidRPr="003D0685">
        <w:rPr>
          <w:rFonts w:ascii="IBM Plex Sans" w:hAnsi="IBM Plex Sans"/>
          <w:lang w:val="en-GB"/>
        </w:rPr>
        <w:t xml:space="preserve"> storage to a separate machine which you can use for delivery to</w:t>
      </w:r>
      <w:r w:rsidR="0078102A" w:rsidRPr="00A61267">
        <w:rPr>
          <w:rFonts w:ascii="IBM Plex Sans" w:hAnsi="IBM Plex Sans"/>
          <w:lang w:val="en-GB"/>
        </w:rPr>
        <w:t xml:space="preserve"> </w:t>
      </w:r>
      <w:r w:rsidR="00A61267">
        <w:rPr>
          <w:rFonts w:ascii="IBM Plex Sans" w:hAnsi="IBM Plex Sans"/>
          <w:lang w:val="en-GB"/>
        </w:rPr>
        <w:t xml:space="preserve">the </w:t>
      </w:r>
      <w:r w:rsidR="0078102A" w:rsidRPr="00A61267">
        <w:rPr>
          <w:rFonts w:ascii="IBM Plex Sans" w:hAnsi="IBM Plex Sans"/>
          <w:lang w:val="en-GB"/>
        </w:rPr>
        <w:t>IBM</w:t>
      </w:r>
      <w:r w:rsidRPr="00A61267">
        <w:rPr>
          <w:rFonts w:ascii="IBM Plex Sans" w:hAnsi="IBM Plex Sans"/>
          <w:lang w:val="en-GB"/>
        </w:rPr>
        <w:t xml:space="preserve"> </w:t>
      </w:r>
      <w:r w:rsidR="00891EA6">
        <w:rPr>
          <w:rFonts w:ascii="IBM Plex Sans" w:hAnsi="IBM Plex Sans"/>
          <w:lang w:val="en-GB"/>
        </w:rPr>
        <w:t xml:space="preserve">Security </w:t>
      </w:r>
      <w:r w:rsidR="00C62A30" w:rsidRPr="00A61267">
        <w:rPr>
          <w:rFonts w:ascii="IBM Plex Sans" w:hAnsi="IBM Plex Sans"/>
          <w:lang w:val="en-GB"/>
        </w:rPr>
        <w:t>X-Force IR team</w:t>
      </w:r>
      <w:r w:rsidRPr="00A61267">
        <w:rPr>
          <w:rFonts w:ascii="IBM Plex Sans" w:hAnsi="IBM Plex Sans"/>
          <w:lang w:val="en-GB"/>
        </w:rPr>
        <w:t>.</w:t>
      </w:r>
    </w:p>
    <w:p w14:paraId="1D97C73B" w14:textId="664A65A7" w:rsidR="004A1B78" w:rsidRPr="00A61267" w:rsidRDefault="00034788" w:rsidP="0049475C">
      <w:pPr>
        <w:pStyle w:val="ListParagraph"/>
        <w:numPr>
          <w:ilvl w:val="0"/>
          <w:numId w:val="29"/>
        </w:numPr>
        <w:ind w:left="340" w:hanging="227"/>
        <w:rPr>
          <w:rFonts w:ascii="IBM Plex Sans" w:hAnsi="IBM Plex Sans"/>
          <w:lang w:val="en-GB"/>
        </w:rPr>
      </w:pPr>
      <w:r w:rsidRPr="00A61267">
        <w:rPr>
          <w:rFonts w:ascii="IBM Plex Sans" w:hAnsi="IBM Plex Sans"/>
          <w:lang w:val="en-GB"/>
        </w:rPr>
        <w:t xml:space="preserve">Ensure that you have compression software capable of creating encrypted ZIP archives available in this system. If not, IBM </w:t>
      </w:r>
      <w:r w:rsidR="00891EA6">
        <w:rPr>
          <w:rFonts w:ascii="IBM Plex Sans" w:hAnsi="IBM Plex Sans"/>
          <w:lang w:val="en-GB"/>
        </w:rPr>
        <w:t xml:space="preserve">Security </w:t>
      </w:r>
      <w:r w:rsidRPr="00A61267">
        <w:rPr>
          <w:rFonts w:ascii="IBM Plex Sans" w:hAnsi="IBM Plex Sans"/>
          <w:lang w:val="en-GB"/>
        </w:rPr>
        <w:t xml:space="preserve">X-Force IR recommends using 7-Zip Portable, available from official website: </w:t>
      </w:r>
      <w:hyperlink r:id="rId8" w:history="1">
        <w:r w:rsidRPr="00A61267">
          <w:rPr>
            <w:rStyle w:val="Hyperlink"/>
            <w:rFonts w:ascii="IBM Plex Sans" w:hAnsi="IBM Plex Sans"/>
            <w:lang w:val="en-GB"/>
          </w:rPr>
          <w:t>http://portableapps.com/apps/utilities/7-zip_portable</w:t>
        </w:r>
      </w:hyperlink>
      <w:r w:rsidRPr="00A61267">
        <w:rPr>
          <w:rFonts w:ascii="IBM Plex Sans" w:hAnsi="IBM Plex Sans"/>
          <w:lang w:val="en-GB"/>
        </w:rPr>
        <w:t xml:space="preserve"> or any other tool of your choice.</w:t>
      </w:r>
    </w:p>
    <w:p w14:paraId="23194F11" w14:textId="1A05A8A8" w:rsidR="0049475C" w:rsidRPr="00A61267" w:rsidRDefault="00C62A30" w:rsidP="0049475C">
      <w:pPr>
        <w:pStyle w:val="ListParagraph"/>
        <w:numPr>
          <w:ilvl w:val="0"/>
          <w:numId w:val="29"/>
        </w:numPr>
        <w:ind w:left="340" w:hanging="227"/>
        <w:rPr>
          <w:rFonts w:ascii="IBM Plex Sans" w:hAnsi="IBM Plex Sans"/>
          <w:lang w:val="en-GB"/>
        </w:rPr>
      </w:pPr>
      <w:r w:rsidRPr="00A61267">
        <w:rPr>
          <w:rFonts w:ascii="IBM Plex Sans" w:hAnsi="IBM Plex Sans"/>
          <w:u w:val="single"/>
          <w:lang w:val="en-GB"/>
        </w:rPr>
        <w:t>C</w:t>
      </w:r>
      <w:r w:rsidR="0049475C" w:rsidRPr="00A61267">
        <w:rPr>
          <w:rFonts w:ascii="IBM Plex Sans" w:hAnsi="IBM Plex Sans"/>
          <w:u w:val="single"/>
          <w:lang w:val="en-GB"/>
        </w:rPr>
        <w:t>ompress</w:t>
      </w:r>
      <w:r w:rsidRPr="00A61267">
        <w:rPr>
          <w:rFonts w:ascii="IBM Plex Sans" w:hAnsi="IBM Plex Sans"/>
          <w:u w:val="single"/>
          <w:lang w:val="en-GB"/>
        </w:rPr>
        <w:t xml:space="preserve"> whole</w:t>
      </w:r>
      <w:r w:rsidR="0049475C" w:rsidRPr="00A61267">
        <w:rPr>
          <w:rFonts w:ascii="IBM Plex Sans" w:hAnsi="IBM Plex Sans"/>
          <w:u w:val="single"/>
          <w:lang w:val="en-GB"/>
        </w:rPr>
        <w:t xml:space="preserve"> ‘ram’ folder into single archive</w:t>
      </w:r>
      <w:r w:rsidR="0049475C" w:rsidRPr="00A61267">
        <w:rPr>
          <w:rFonts w:ascii="IBM Plex Sans" w:hAnsi="IBM Plex Sans"/>
          <w:lang w:val="en-GB"/>
        </w:rPr>
        <w:t xml:space="preserve"> (ensure that you include ram_sha1_hashes.txt), and </w:t>
      </w:r>
      <w:r w:rsidR="0049475C" w:rsidRPr="00A61267">
        <w:rPr>
          <w:rFonts w:ascii="IBM Plex Sans" w:hAnsi="IBM Plex Sans"/>
          <w:u w:val="single"/>
          <w:lang w:val="en-GB"/>
        </w:rPr>
        <w:t xml:space="preserve">each </w:t>
      </w:r>
      <w:proofErr w:type="spellStart"/>
      <w:r w:rsidR="0049475C" w:rsidRPr="00A61267">
        <w:rPr>
          <w:rFonts w:ascii="IBM Plex Sans" w:hAnsi="IBM Plex Sans"/>
          <w:u w:val="single"/>
          <w:lang w:val="en-GB"/>
        </w:rPr>
        <w:t>vmdk</w:t>
      </w:r>
      <w:proofErr w:type="spellEnd"/>
      <w:r w:rsidR="0049475C" w:rsidRPr="00A61267">
        <w:rPr>
          <w:rFonts w:ascii="IBM Plex Sans" w:hAnsi="IBM Plex Sans"/>
          <w:u w:val="single"/>
          <w:lang w:val="en-GB"/>
        </w:rPr>
        <w:t xml:space="preserve"> together with its hash file (*_sha1.txt) into separate archives</w:t>
      </w:r>
      <w:r w:rsidR="0049475C" w:rsidRPr="00A61267">
        <w:rPr>
          <w:rFonts w:ascii="IBM Plex Sans" w:hAnsi="IBM Plex Sans"/>
          <w:lang w:val="en-GB"/>
        </w:rPr>
        <w:t>.</w:t>
      </w:r>
      <w:r w:rsidRPr="00A61267">
        <w:rPr>
          <w:rFonts w:ascii="IBM Plex Sans" w:hAnsi="IBM Plex Sans"/>
          <w:lang w:val="en-GB"/>
        </w:rPr>
        <w:t xml:space="preserve"> For each archive to be created follow below steps.</w:t>
      </w:r>
    </w:p>
    <w:p w14:paraId="1BDD2321" w14:textId="315F5114" w:rsidR="0049475C" w:rsidRPr="00A61267" w:rsidRDefault="0049475C" w:rsidP="0049475C">
      <w:pPr>
        <w:pStyle w:val="ListParagraph"/>
        <w:numPr>
          <w:ilvl w:val="1"/>
          <w:numId w:val="29"/>
        </w:numPr>
        <w:ind w:left="584" w:hanging="357"/>
        <w:rPr>
          <w:rFonts w:ascii="IBM Plex Sans" w:hAnsi="IBM Plex Sans"/>
          <w:lang w:val="en-GB"/>
        </w:rPr>
      </w:pPr>
      <w:r w:rsidRPr="00A61267">
        <w:rPr>
          <w:rFonts w:ascii="IBM Plex Sans" w:hAnsi="IBM Plex Sans"/>
          <w:lang w:val="en-GB"/>
        </w:rPr>
        <w:t>In ‘Add to Archive’ window choose ‘7z’ from ‘Archive format’ dropdown menu, choose ‘Maximum’ from ‘Compression level’ dropdown menu, set up split into 8GB files, enter complex (</w:t>
      </w:r>
      <w:r w:rsidRPr="00A61267">
        <w:rPr>
          <w:rFonts w:ascii="IBM Plex Sans" w:hAnsi="IBM Plex Sans"/>
          <w:u w:val="single"/>
          <w:lang w:val="en-GB"/>
        </w:rPr>
        <w:t>16 characters, mixed case letters, numbers, and special symbols</w:t>
      </w:r>
      <w:r w:rsidRPr="00A61267">
        <w:rPr>
          <w:rFonts w:ascii="IBM Plex Sans" w:hAnsi="IBM Plex Sans"/>
          <w:lang w:val="en-GB"/>
        </w:rPr>
        <w:t>) password in ‘Enter password’ and ‘</w:t>
      </w:r>
      <w:proofErr w:type="spellStart"/>
      <w:r w:rsidRPr="00A61267">
        <w:rPr>
          <w:rFonts w:ascii="IBM Plex Sans" w:hAnsi="IBM Plex Sans"/>
          <w:lang w:val="en-GB"/>
        </w:rPr>
        <w:t>Reenter</w:t>
      </w:r>
      <w:proofErr w:type="spellEnd"/>
      <w:r w:rsidRPr="00A61267">
        <w:rPr>
          <w:rFonts w:ascii="IBM Plex Sans" w:hAnsi="IBM Plex Sans"/>
          <w:lang w:val="en-GB"/>
        </w:rPr>
        <w:t xml:space="preserve"> password’ fields, choose ‘AES-256’ from ‘Encryption method’ dropdown menu and tick ‘Encrypt file names’ checkbox, and click ‘OK’ button.</w:t>
      </w:r>
    </w:p>
    <w:p w14:paraId="0D996D54" w14:textId="058EE49D" w:rsidR="0049475C" w:rsidRPr="00615C87" w:rsidRDefault="0049475C" w:rsidP="0049475C">
      <w:pPr>
        <w:jc w:val="center"/>
        <w:rPr>
          <w:rFonts w:ascii="IBM Plex Sans" w:hAnsi="IBM Plex Sans"/>
          <w:lang w:val="en-GB"/>
        </w:rPr>
      </w:pPr>
      <w:r w:rsidRPr="00615C87">
        <w:rPr>
          <w:rFonts w:ascii="IBM Plex Sans" w:hAnsi="IBM Plex Sans"/>
          <w:noProof/>
          <w:lang w:val="en-GB" w:eastAsia="pl-PL"/>
        </w:rPr>
        <w:drawing>
          <wp:inline distT="0" distB="0" distL="0" distR="0" wp14:anchorId="690BF3C8" wp14:editId="4E0F8715">
            <wp:extent cx="2631440" cy="21178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195" cy="214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6F90" w14:textId="77777777" w:rsidR="0049475C" w:rsidRPr="00615C87" w:rsidRDefault="0049475C" w:rsidP="0049475C">
      <w:pPr>
        <w:pStyle w:val="ListParagraph"/>
        <w:numPr>
          <w:ilvl w:val="1"/>
          <w:numId w:val="29"/>
        </w:numPr>
        <w:ind w:left="454" w:hanging="227"/>
        <w:rPr>
          <w:rFonts w:ascii="IBM Plex Sans" w:hAnsi="IBM Plex Sans"/>
          <w:lang w:val="en-GB"/>
        </w:rPr>
      </w:pPr>
      <w:r w:rsidRPr="00615C87">
        <w:rPr>
          <w:rFonts w:ascii="IBM Plex Sans" w:hAnsi="IBM Plex Sans"/>
          <w:lang w:val="en-GB"/>
        </w:rPr>
        <w:lastRenderedPageBreak/>
        <w:t xml:space="preserve">After encryption is completed, use 7-Zip to open newly created file with 7z extension, provide password and click ‘OK’ button, then click ‘Test’ from toolbar. </w:t>
      </w:r>
      <w:r w:rsidRPr="00615C87">
        <w:rPr>
          <w:rFonts w:ascii="IBM Plex Sans" w:hAnsi="IBM Plex Sans"/>
          <w:u w:val="single"/>
          <w:lang w:val="en-GB"/>
        </w:rPr>
        <w:t>If test completes without errors, encryption was successful.</w:t>
      </w:r>
    </w:p>
    <w:p w14:paraId="1F09EF66" w14:textId="3C49035E" w:rsidR="004A1B78" w:rsidRPr="00615C87" w:rsidRDefault="0049475C" w:rsidP="004A1B78">
      <w:pPr>
        <w:pStyle w:val="ListParagraph"/>
        <w:numPr>
          <w:ilvl w:val="1"/>
          <w:numId w:val="29"/>
        </w:numPr>
        <w:ind w:left="454" w:hanging="227"/>
        <w:rPr>
          <w:rFonts w:ascii="IBM Plex Sans" w:hAnsi="IBM Plex Sans"/>
          <w:lang w:val="en-GB"/>
        </w:rPr>
      </w:pPr>
      <w:r w:rsidRPr="00615C87">
        <w:rPr>
          <w:rFonts w:ascii="IBM Plex Sans" w:hAnsi="IBM Plex Sans"/>
          <w:lang w:val="en-GB"/>
        </w:rPr>
        <w:t xml:space="preserve">Use method approved within your organization to </w:t>
      </w:r>
      <w:r w:rsidRPr="00615C87">
        <w:rPr>
          <w:rFonts w:ascii="IBM Plex Sans" w:hAnsi="IBM Plex Sans"/>
          <w:u w:val="single"/>
          <w:lang w:val="en-GB"/>
        </w:rPr>
        <w:t>securely erase original files extracted from VM</w:t>
      </w:r>
      <w:r w:rsidRPr="00615C87">
        <w:rPr>
          <w:rFonts w:ascii="IBM Plex Sans" w:hAnsi="IBM Plex Sans"/>
          <w:lang w:val="en-GB"/>
        </w:rPr>
        <w:t>.</w:t>
      </w:r>
    </w:p>
    <w:p w14:paraId="206A1FBF" w14:textId="7FB894A1" w:rsidR="0091254F" w:rsidRPr="00615C87" w:rsidRDefault="0091254F" w:rsidP="004C20C8">
      <w:pPr>
        <w:pStyle w:val="Heading2"/>
        <w:rPr>
          <w:rFonts w:ascii="IBM Plex Sans" w:hAnsi="IBM Plex Sans"/>
          <w:lang w:val="en-GB"/>
        </w:rPr>
      </w:pPr>
      <w:r w:rsidRPr="00615C87">
        <w:rPr>
          <w:rFonts w:ascii="IBM Plex Sans" w:hAnsi="IBM Plex Sans"/>
          <w:lang w:val="en-GB"/>
        </w:rPr>
        <w:t xml:space="preserve">Delivering file to </w:t>
      </w:r>
      <w:r w:rsidR="00F45FF4" w:rsidRPr="00615C87">
        <w:rPr>
          <w:rFonts w:ascii="IBM Plex Sans" w:hAnsi="IBM Plex Sans"/>
          <w:lang w:val="en-GB"/>
        </w:rPr>
        <w:t>IR Team</w:t>
      </w:r>
    </w:p>
    <w:p w14:paraId="0DE18865" w14:textId="4FDA18F1" w:rsidR="001E333A" w:rsidRPr="00615C87" w:rsidRDefault="001C3C96" w:rsidP="004C20C8">
      <w:pPr>
        <w:pStyle w:val="ListParagraph"/>
        <w:numPr>
          <w:ilvl w:val="0"/>
          <w:numId w:val="24"/>
        </w:numPr>
        <w:rPr>
          <w:rFonts w:ascii="IBM Plex Sans" w:hAnsi="IBM Plex Sans"/>
          <w:lang w:val="en-GB"/>
        </w:rPr>
      </w:pPr>
      <w:r w:rsidRPr="00615C87">
        <w:rPr>
          <w:rFonts w:ascii="IBM Plex Sans" w:hAnsi="IBM Plex Sans"/>
          <w:lang w:val="en-GB"/>
        </w:rPr>
        <w:t xml:space="preserve">Collected files </w:t>
      </w:r>
      <w:r w:rsidR="0091254F" w:rsidRPr="00615C87">
        <w:rPr>
          <w:rFonts w:ascii="IBM Plex Sans" w:hAnsi="IBM Plex Sans"/>
          <w:lang w:val="en-GB"/>
        </w:rPr>
        <w:t xml:space="preserve">are ready for delivery to IBM </w:t>
      </w:r>
      <w:r w:rsidR="00891EA6">
        <w:rPr>
          <w:rFonts w:ascii="IBM Plex Sans" w:hAnsi="IBM Plex Sans"/>
          <w:lang w:val="en-GB"/>
        </w:rPr>
        <w:t xml:space="preserve">Security </w:t>
      </w:r>
      <w:r w:rsidR="00F45FF4" w:rsidRPr="00615C87">
        <w:rPr>
          <w:rFonts w:ascii="IBM Plex Sans" w:hAnsi="IBM Plex Sans"/>
          <w:lang w:val="en-GB"/>
        </w:rPr>
        <w:t>X-Force IR</w:t>
      </w:r>
      <w:r w:rsidR="0091254F" w:rsidRPr="00615C87">
        <w:rPr>
          <w:rFonts w:ascii="IBM Plex Sans" w:hAnsi="IBM Plex Sans"/>
          <w:lang w:val="en-GB"/>
        </w:rPr>
        <w:t xml:space="preserve"> team via agreed method of delivery. </w:t>
      </w:r>
      <w:r w:rsidR="00E962CB" w:rsidRPr="00615C87">
        <w:rPr>
          <w:rFonts w:ascii="IBM Plex Sans" w:hAnsi="IBM Plex Sans"/>
          <w:lang w:val="en-GB"/>
        </w:rPr>
        <w:t xml:space="preserve">Created clones </w:t>
      </w:r>
      <w:r w:rsidR="00C62A30" w:rsidRPr="00615C87">
        <w:rPr>
          <w:rFonts w:ascii="IBM Plex Sans" w:hAnsi="IBM Plex Sans"/>
          <w:lang w:val="en-GB"/>
        </w:rPr>
        <w:t xml:space="preserve">and snapshots </w:t>
      </w:r>
      <w:r w:rsidR="00E962CB" w:rsidRPr="00615C87">
        <w:rPr>
          <w:rFonts w:ascii="IBM Plex Sans" w:hAnsi="IBM Plex Sans"/>
          <w:lang w:val="en-GB"/>
        </w:rPr>
        <w:t>can be.</w:t>
      </w:r>
    </w:p>
    <w:p w14:paraId="1AA6204E" w14:textId="0563C8BE" w:rsidR="005E4C17" w:rsidRPr="00615C87" w:rsidRDefault="0091254F" w:rsidP="004C20C8">
      <w:pPr>
        <w:pStyle w:val="ListParagraph"/>
        <w:numPr>
          <w:ilvl w:val="0"/>
          <w:numId w:val="24"/>
        </w:numPr>
        <w:rPr>
          <w:rFonts w:ascii="IBM Plex Sans" w:hAnsi="IBM Plex Sans"/>
          <w:lang w:val="en-GB"/>
        </w:rPr>
      </w:pPr>
      <w:r w:rsidRPr="00615C87">
        <w:rPr>
          <w:rFonts w:ascii="IBM Plex Sans" w:hAnsi="IBM Plex Sans"/>
          <w:u w:val="single"/>
          <w:lang w:val="en-GB"/>
        </w:rPr>
        <w:t>Share complex password</w:t>
      </w:r>
      <w:r w:rsidRPr="00615C87">
        <w:rPr>
          <w:rFonts w:ascii="IBM Plex Sans" w:hAnsi="IBM Plex Sans"/>
          <w:lang w:val="en-GB"/>
        </w:rPr>
        <w:t xml:space="preserve"> used to for encryption with IBM </w:t>
      </w:r>
      <w:r w:rsidR="00CD4136">
        <w:rPr>
          <w:rFonts w:ascii="IBM Plex Sans" w:hAnsi="IBM Plex Sans"/>
          <w:lang w:val="en-GB"/>
        </w:rPr>
        <w:t xml:space="preserve">Security </w:t>
      </w:r>
      <w:r w:rsidR="00F45FF4" w:rsidRPr="00615C87">
        <w:rPr>
          <w:rFonts w:ascii="IBM Plex Sans" w:hAnsi="IBM Plex Sans"/>
          <w:lang w:val="en-GB"/>
        </w:rPr>
        <w:t>IR</w:t>
      </w:r>
      <w:r w:rsidRPr="00615C87">
        <w:rPr>
          <w:rFonts w:ascii="IBM Plex Sans" w:hAnsi="IBM Plex Sans"/>
          <w:lang w:val="en-GB"/>
        </w:rPr>
        <w:t xml:space="preserve"> team </w:t>
      </w:r>
      <w:r w:rsidRPr="00615C87">
        <w:rPr>
          <w:rFonts w:ascii="IBM Plex Sans" w:hAnsi="IBM Plex Sans"/>
          <w:u w:val="single"/>
          <w:lang w:val="en-GB"/>
        </w:rPr>
        <w:t>using different communication channel</w:t>
      </w:r>
      <w:r w:rsidRPr="00615C87">
        <w:rPr>
          <w:rFonts w:ascii="IBM Plex Sans" w:hAnsi="IBM Plex Sans"/>
          <w:lang w:val="en-GB"/>
        </w:rPr>
        <w:t xml:space="preserve"> then used to share forensic image.</w:t>
      </w:r>
    </w:p>
    <w:sectPr w:rsidR="005E4C17" w:rsidRPr="00615C87" w:rsidSect="00713008">
      <w:headerReference w:type="default" r:id="rId10"/>
      <w:footerReference w:type="default" r:id="rId11"/>
      <w:pgSz w:w="12240" w:h="15840"/>
      <w:pgMar w:top="1134" w:right="851" w:bottom="1134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6D42" w14:textId="77777777" w:rsidR="00053A1B" w:rsidRDefault="00053A1B" w:rsidP="007D5759">
      <w:pPr>
        <w:spacing w:after="0" w:line="240" w:lineRule="auto"/>
      </w:pPr>
      <w:r>
        <w:separator/>
      </w:r>
    </w:p>
  </w:endnote>
  <w:endnote w:type="continuationSeparator" w:id="0">
    <w:p w14:paraId="717115C9" w14:textId="77777777" w:rsidR="00053A1B" w:rsidRDefault="00053A1B" w:rsidP="007D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942DC" w14:textId="5F5F6C44" w:rsidR="007D5759" w:rsidRPr="00615C87" w:rsidRDefault="008005BB" w:rsidP="00AE4AF7">
    <w:pPr>
      <w:pStyle w:val="Foot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615C87">
      <w:rPr>
        <w:rFonts w:ascii="IBM Plex Sans" w:hAnsi="IBM Plex Sans"/>
      </w:rPr>
      <w:t>V202</w:t>
    </w:r>
    <w:r w:rsidR="00C369CC">
      <w:rPr>
        <w:rFonts w:ascii="IBM Plex Sans" w:hAnsi="IBM Plex Sans"/>
      </w:rPr>
      <w:t>20210</w:t>
    </w:r>
    <w:r w:rsidR="00F94F13" w:rsidRPr="00615C87">
      <w:rPr>
        <w:rFonts w:ascii="IBM Plex Sans" w:hAnsi="IBM Plex Sans"/>
      </w:rPr>
      <w:tab/>
    </w:r>
    <w:r w:rsidR="00F94F13" w:rsidRPr="00615C87">
      <w:rPr>
        <w:rFonts w:ascii="IBM Plex Sans" w:hAnsi="IBM Plex Sans"/>
      </w:rPr>
      <w:fldChar w:fldCharType="begin"/>
    </w:r>
    <w:r w:rsidR="00F94F13" w:rsidRPr="00615C87">
      <w:rPr>
        <w:rFonts w:ascii="IBM Plex Sans" w:hAnsi="IBM Plex Sans"/>
      </w:rPr>
      <w:instrText xml:space="preserve"> PAGE   \* MERGEFORMAT </w:instrText>
    </w:r>
    <w:r w:rsidR="00F94F13" w:rsidRPr="00615C87">
      <w:rPr>
        <w:rFonts w:ascii="IBM Plex Sans" w:hAnsi="IBM Plex Sans"/>
      </w:rPr>
      <w:fldChar w:fldCharType="separate"/>
    </w:r>
    <w:r w:rsidR="00CF0BC0" w:rsidRPr="00615C87">
      <w:rPr>
        <w:rFonts w:ascii="IBM Plex Sans" w:hAnsi="IBM Plex Sans"/>
        <w:noProof/>
      </w:rPr>
      <w:t>1</w:t>
    </w:r>
    <w:r w:rsidR="00F94F13" w:rsidRPr="00615C87">
      <w:rPr>
        <w:rFonts w:ascii="IBM Plex Sans" w:hAnsi="IBM Plex Sans"/>
      </w:rPr>
      <w:fldChar w:fldCharType="end"/>
    </w:r>
    <w:r w:rsidR="00F94F13" w:rsidRPr="00615C87">
      <w:rPr>
        <w:rFonts w:ascii="IBM Plex Sans" w:hAnsi="IBM Plex Sans"/>
      </w:rPr>
      <w:t>/</w:t>
    </w:r>
    <w:r w:rsidR="009806E5" w:rsidRPr="00615C87">
      <w:rPr>
        <w:rFonts w:ascii="IBM Plex Sans" w:hAnsi="IBM Plex Sans"/>
      </w:rPr>
      <w:fldChar w:fldCharType="begin"/>
    </w:r>
    <w:r w:rsidR="009806E5" w:rsidRPr="00615C87">
      <w:rPr>
        <w:rFonts w:ascii="IBM Plex Sans" w:hAnsi="IBM Plex Sans"/>
      </w:rPr>
      <w:instrText xml:space="preserve"> NUMPAGES   \* MERGEFORMAT </w:instrText>
    </w:r>
    <w:r w:rsidR="009806E5" w:rsidRPr="00615C87">
      <w:rPr>
        <w:rFonts w:ascii="IBM Plex Sans" w:hAnsi="IBM Plex Sans"/>
      </w:rPr>
      <w:fldChar w:fldCharType="separate"/>
    </w:r>
    <w:r w:rsidR="00CF0BC0" w:rsidRPr="00615C87">
      <w:rPr>
        <w:rFonts w:ascii="IBM Plex Sans" w:hAnsi="IBM Plex Sans"/>
        <w:noProof/>
      </w:rPr>
      <w:t>2</w:t>
    </w:r>
    <w:r w:rsidR="009806E5" w:rsidRPr="00615C87">
      <w:rPr>
        <w:rFonts w:ascii="IBM Plex Sans" w:hAnsi="IBM Plex Sans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1228A" w14:textId="77777777" w:rsidR="00053A1B" w:rsidRDefault="00053A1B" w:rsidP="007D5759">
      <w:pPr>
        <w:spacing w:after="0" w:line="240" w:lineRule="auto"/>
      </w:pPr>
      <w:r>
        <w:separator/>
      </w:r>
    </w:p>
  </w:footnote>
  <w:footnote w:type="continuationSeparator" w:id="0">
    <w:p w14:paraId="160E513D" w14:textId="77777777" w:rsidR="00053A1B" w:rsidRDefault="00053A1B" w:rsidP="007D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CB3F" w14:textId="4477DC8A" w:rsidR="007D5759" w:rsidRPr="00094903" w:rsidRDefault="00F45FF4" w:rsidP="00CD4321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="IBM Plex Sans" w:hAnsi="IBM Plex Sans"/>
      </w:rPr>
    </w:pPr>
    <w:r w:rsidRPr="00094903">
      <w:rPr>
        <w:rFonts w:ascii="IBM Plex Sans" w:hAnsi="IBM Plex Sans"/>
      </w:rPr>
      <w:t xml:space="preserve">IBM </w:t>
    </w:r>
    <w:r w:rsidR="008005BB" w:rsidRPr="00094903">
      <w:rPr>
        <w:rFonts w:ascii="IBM Plex Sans" w:hAnsi="IBM Plex Sans"/>
      </w:rPr>
      <w:t xml:space="preserve">Security </w:t>
    </w:r>
    <w:r w:rsidRPr="00094903">
      <w:rPr>
        <w:rFonts w:ascii="IBM Plex Sans" w:hAnsi="IBM Plex Sans"/>
      </w:rPr>
      <w:t>X-Force IR</w:t>
    </w:r>
    <w:r w:rsidR="007D5759" w:rsidRPr="00094903">
      <w:rPr>
        <w:rFonts w:ascii="IBM Plex Sans" w:hAnsi="IBM Plex Sans"/>
      </w:rPr>
      <w:tab/>
    </w:r>
    <w:r w:rsidR="004B55E1" w:rsidRPr="00094903">
      <w:rPr>
        <w:rFonts w:ascii="IBM Plex Sans" w:hAnsi="IBM Plex Sans"/>
      </w:rPr>
      <w:tab/>
    </w:r>
    <w:r w:rsidR="00E316FE" w:rsidRPr="00094903">
      <w:rPr>
        <w:rFonts w:ascii="IBM Plex Sans" w:hAnsi="IBM Plex Sans"/>
      </w:rPr>
      <w:t>V</w:t>
    </w:r>
    <w:r w:rsidR="0031234F" w:rsidRPr="00094903">
      <w:rPr>
        <w:rFonts w:ascii="IBM Plex Sans" w:hAnsi="IBM Plex Sans"/>
      </w:rPr>
      <w:t>MWare acquisition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FA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CA4889"/>
    <w:multiLevelType w:val="hybridMultilevel"/>
    <w:tmpl w:val="B06E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70E"/>
    <w:multiLevelType w:val="multilevel"/>
    <w:tmpl w:val="CF56AEBC"/>
    <w:numStyleLink w:val="ListStyle"/>
  </w:abstractNum>
  <w:abstractNum w:abstractNumId="3" w15:restartNumberingAfterBreak="0">
    <w:nsid w:val="2594659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5F5273"/>
    <w:multiLevelType w:val="hybridMultilevel"/>
    <w:tmpl w:val="FC922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A3AE1"/>
    <w:multiLevelType w:val="multilevel"/>
    <w:tmpl w:val="CF56AEBC"/>
    <w:numStyleLink w:val="ListStyle"/>
  </w:abstractNum>
  <w:abstractNum w:abstractNumId="6" w15:restartNumberingAfterBreak="0">
    <w:nsid w:val="2A7D25E7"/>
    <w:multiLevelType w:val="multilevel"/>
    <w:tmpl w:val="CF56AEBC"/>
    <w:numStyleLink w:val="ListStyle"/>
  </w:abstractNum>
  <w:abstractNum w:abstractNumId="7" w15:restartNumberingAfterBreak="0">
    <w:nsid w:val="2F5D3D49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0612440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2424FB4"/>
    <w:multiLevelType w:val="multilevel"/>
    <w:tmpl w:val="F4FE3542"/>
    <w:lvl w:ilvl="0">
      <w:start w:val="1"/>
      <w:numFmt w:val="decimal"/>
      <w:pStyle w:val="command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5CA3E5B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172138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8482678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1519BA"/>
    <w:multiLevelType w:val="multilevel"/>
    <w:tmpl w:val="CF56AEBC"/>
    <w:styleLink w:val="ListStyle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11F5248"/>
    <w:multiLevelType w:val="multilevel"/>
    <w:tmpl w:val="CF56AEBC"/>
    <w:numStyleLink w:val="ListStyle"/>
  </w:abstractNum>
  <w:abstractNum w:abstractNumId="15" w15:restartNumberingAfterBreak="0">
    <w:nsid w:val="512070E4"/>
    <w:multiLevelType w:val="multilevel"/>
    <w:tmpl w:val="CF56AEBC"/>
    <w:numStyleLink w:val="ListStyle"/>
  </w:abstractNum>
  <w:abstractNum w:abstractNumId="16" w15:restartNumberingAfterBreak="0">
    <w:nsid w:val="56CF18D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712BD"/>
    <w:multiLevelType w:val="hybridMultilevel"/>
    <w:tmpl w:val="39C48A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E52F6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26907"/>
    <w:multiLevelType w:val="hybridMultilevel"/>
    <w:tmpl w:val="F5068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F4AEA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95C4F3F"/>
    <w:multiLevelType w:val="multilevel"/>
    <w:tmpl w:val="CF56AEBC"/>
    <w:numStyleLink w:val="ListStyle"/>
  </w:abstractNum>
  <w:abstractNum w:abstractNumId="22" w15:restartNumberingAfterBreak="0">
    <w:nsid w:val="6CE60273"/>
    <w:multiLevelType w:val="multilevel"/>
    <w:tmpl w:val="50C02522"/>
    <w:lvl w:ilvl="0">
      <w:start w:val="1"/>
      <w:numFmt w:val="decimal"/>
      <w:lvlText w:val="%1."/>
      <w:lvlJc w:val="left"/>
      <w:pPr>
        <w:ind w:left="567" w:hanging="454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680" w:hanging="45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94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1F350BC"/>
    <w:multiLevelType w:val="multilevel"/>
    <w:tmpl w:val="8C60A724"/>
    <w:lvl w:ilvl="0">
      <w:start w:val="1"/>
      <w:numFmt w:val="decimal"/>
      <w:lvlText w:val="%1."/>
      <w:lvlJc w:val="left"/>
      <w:pPr>
        <w:ind w:left="720" w:hanging="60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1440" w:hanging="121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71FC2D9E"/>
    <w:multiLevelType w:val="multilevel"/>
    <w:tmpl w:val="CF56AEBC"/>
    <w:lvl w:ilvl="0">
      <w:start w:val="1"/>
      <w:numFmt w:val="decimal"/>
      <w:lvlText w:val="%1."/>
      <w:lvlJc w:val="left"/>
      <w:pPr>
        <w:ind w:left="340" w:hanging="227"/>
      </w:pPr>
      <w:rPr>
        <w:rFonts w:ascii="Arial" w:eastAsia="Calibri" w:hAnsi="Arial" w:cs="Times New Roman" w:hint="default"/>
      </w:rPr>
    </w:lvl>
    <w:lvl w:ilvl="1">
      <w:start w:val="1"/>
      <w:numFmt w:val="lowerLetter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567" w:hanging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3583D60"/>
    <w:multiLevelType w:val="multilevel"/>
    <w:tmpl w:val="CF56AEBC"/>
    <w:numStyleLink w:val="ListStyle"/>
  </w:abstractNum>
  <w:abstractNum w:abstractNumId="26" w15:restartNumberingAfterBreak="0">
    <w:nsid w:val="75951911"/>
    <w:multiLevelType w:val="multilevel"/>
    <w:tmpl w:val="CF56AEBC"/>
    <w:numStyleLink w:val="ListStyle"/>
  </w:abstractNum>
  <w:abstractNum w:abstractNumId="27" w15:restartNumberingAfterBreak="0">
    <w:nsid w:val="7E6F43C5"/>
    <w:multiLevelType w:val="multilevel"/>
    <w:tmpl w:val="CF56AEBC"/>
    <w:numStyleLink w:val="ListStyle"/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3"/>
  </w:num>
  <w:num w:numId="6">
    <w:abstractNumId w:val="5"/>
    <w:lvlOverride w:ilvl="0">
      <w:lvl w:ilvl="0">
        <w:start w:val="1"/>
        <w:numFmt w:val="decimal"/>
        <w:lvlText w:val="%1."/>
        <w:lvlJc w:val="left"/>
        <w:pPr>
          <w:ind w:left="227" w:hanging="114"/>
        </w:pPr>
        <w:rPr>
          <w:rFonts w:ascii="Arial" w:eastAsia="Calibri" w:hAnsi="Arial" w:cs="Times New Roman"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340" w:hanging="11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454" w:hanging="11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7">
    <w:abstractNumId w:val="14"/>
  </w:num>
  <w:num w:numId="8">
    <w:abstractNumId w:val="10"/>
  </w:num>
  <w:num w:numId="9">
    <w:abstractNumId w:val="9"/>
  </w:num>
  <w:num w:numId="10">
    <w:abstractNumId w:val="22"/>
  </w:num>
  <w:num w:numId="11">
    <w:abstractNumId w:val="13"/>
  </w:num>
  <w:num w:numId="12">
    <w:abstractNumId w:val="26"/>
  </w:num>
  <w:num w:numId="13">
    <w:abstractNumId w:val="3"/>
  </w:num>
  <w:num w:numId="14">
    <w:abstractNumId w:val="15"/>
  </w:num>
  <w:num w:numId="15">
    <w:abstractNumId w:val="12"/>
  </w:num>
  <w:num w:numId="16">
    <w:abstractNumId w:val="27"/>
  </w:num>
  <w:num w:numId="17">
    <w:abstractNumId w:val="8"/>
  </w:num>
  <w:num w:numId="18">
    <w:abstractNumId w:val="2"/>
  </w:num>
  <w:num w:numId="19">
    <w:abstractNumId w:val="7"/>
  </w:num>
  <w:num w:numId="20">
    <w:abstractNumId w:val="6"/>
  </w:num>
  <w:num w:numId="21">
    <w:abstractNumId w:val="17"/>
  </w:num>
  <w:num w:numId="22">
    <w:abstractNumId w:val="21"/>
  </w:num>
  <w:num w:numId="23">
    <w:abstractNumId w:val="20"/>
  </w:num>
  <w:num w:numId="24">
    <w:abstractNumId w:val="25"/>
  </w:num>
  <w:num w:numId="25">
    <w:abstractNumId w:val="11"/>
  </w:num>
  <w:num w:numId="26">
    <w:abstractNumId w:val="18"/>
  </w:num>
  <w:num w:numId="27">
    <w:abstractNumId w:val="16"/>
  </w:num>
  <w:num w:numId="28">
    <w:abstractNumId w:val="2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759"/>
    <w:rsid w:val="00034788"/>
    <w:rsid w:val="00053A1B"/>
    <w:rsid w:val="00086059"/>
    <w:rsid w:val="00094903"/>
    <w:rsid w:val="000C029C"/>
    <w:rsid w:val="000C177C"/>
    <w:rsid w:val="000F20C9"/>
    <w:rsid w:val="00110113"/>
    <w:rsid w:val="001121C5"/>
    <w:rsid w:val="00134490"/>
    <w:rsid w:val="00151205"/>
    <w:rsid w:val="00157337"/>
    <w:rsid w:val="001B3BD8"/>
    <w:rsid w:val="001B4795"/>
    <w:rsid w:val="001C3C96"/>
    <w:rsid w:val="001E03FD"/>
    <w:rsid w:val="001E333A"/>
    <w:rsid w:val="001E47D0"/>
    <w:rsid w:val="001F486B"/>
    <w:rsid w:val="00241A4E"/>
    <w:rsid w:val="002860BE"/>
    <w:rsid w:val="00297B64"/>
    <w:rsid w:val="002E7A99"/>
    <w:rsid w:val="00305CE4"/>
    <w:rsid w:val="0031234F"/>
    <w:rsid w:val="00337257"/>
    <w:rsid w:val="00341DF2"/>
    <w:rsid w:val="003625DF"/>
    <w:rsid w:val="00381609"/>
    <w:rsid w:val="00396124"/>
    <w:rsid w:val="00397389"/>
    <w:rsid w:val="003A5A85"/>
    <w:rsid w:val="003B6D81"/>
    <w:rsid w:val="003C0C4E"/>
    <w:rsid w:val="003D0685"/>
    <w:rsid w:val="003D191A"/>
    <w:rsid w:val="003E0B86"/>
    <w:rsid w:val="003E2999"/>
    <w:rsid w:val="003E641B"/>
    <w:rsid w:val="00416078"/>
    <w:rsid w:val="0049475C"/>
    <w:rsid w:val="004A1B78"/>
    <w:rsid w:val="004A5DB4"/>
    <w:rsid w:val="004B55E1"/>
    <w:rsid w:val="004C20C8"/>
    <w:rsid w:val="004D1F33"/>
    <w:rsid w:val="005013D3"/>
    <w:rsid w:val="0050339E"/>
    <w:rsid w:val="00517D92"/>
    <w:rsid w:val="00560374"/>
    <w:rsid w:val="00561B60"/>
    <w:rsid w:val="005B0F65"/>
    <w:rsid w:val="005E3687"/>
    <w:rsid w:val="005E4C17"/>
    <w:rsid w:val="00615C87"/>
    <w:rsid w:val="006517E6"/>
    <w:rsid w:val="006B174C"/>
    <w:rsid w:val="006E7533"/>
    <w:rsid w:val="00706139"/>
    <w:rsid w:val="00713008"/>
    <w:rsid w:val="007150B0"/>
    <w:rsid w:val="00743962"/>
    <w:rsid w:val="0078102A"/>
    <w:rsid w:val="00793677"/>
    <w:rsid w:val="007C1436"/>
    <w:rsid w:val="007D4AC2"/>
    <w:rsid w:val="007D5759"/>
    <w:rsid w:val="007D64A5"/>
    <w:rsid w:val="008005BB"/>
    <w:rsid w:val="0080191D"/>
    <w:rsid w:val="00813FBA"/>
    <w:rsid w:val="00822768"/>
    <w:rsid w:val="00843BF4"/>
    <w:rsid w:val="00866E66"/>
    <w:rsid w:val="00870803"/>
    <w:rsid w:val="008768D6"/>
    <w:rsid w:val="008868D3"/>
    <w:rsid w:val="00891EA6"/>
    <w:rsid w:val="008944D8"/>
    <w:rsid w:val="008F6A8E"/>
    <w:rsid w:val="0091254F"/>
    <w:rsid w:val="00922704"/>
    <w:rsid w:val="009445BE"/>
    <w:rsid w:val="009806E5"/>
    <w:rsid w:val="009A1CB1"/>
    <w:rsid w:val="009C2396"/>
    <w:rsid w:val="009C5073"/>
    <w:rsid w:val="009F5FC9"/>
    <w:rsid w:val="00A43C2B"/>
    <w:rsid w:val="00A61267"/>
    <w:rsid w:val="00A73065"/>
    <w:rsid w:val="00A74E1E"/>
    <w:rsid w:val="00A82546"/>
    <w:rsid w:val="00A9230B"/>
    <w:rsid w:val="00AA4F82"/>
    <w:rsid w:val="00AA66FC"/>
    <w:rsid w:val="00AB12D5"/>
    <w:rsid w:val="00AB35F0"/>
    <w:rsid w:val="00AE4AF7"/>
    <w:rsid w:val="00B10BD1"/>
    <w:rsid w:val="00B20278"/>
    <w:rsid w:val="00B63698"/>
    <w:rsid w:val="00B70A9B"/>
    <w:rsid w:val="00B8402C"/>
    <w:rsid w:val="00B903B9"/>
    <w:rsid w:val="00BB4429"/>
    <w:rsid w:val="00C04B05"/>
    <w:rsid w:val="00C337D6"/>
    <w:rsid w:val="00C369CC"/>
    <w:rsid w:val="00C36A20"/>
    <w:rsid w:val="00C504BB"/>
    <w:rsid w:val="00C5760F"/>
    <w:rsid w:val="00C62A30"/>
    <w:rsid w:val="00C92930"/>
    <w:rsid w:val="00CB730B"/>
    <w:rsid w:val="00CD4136"/>
    <w:rsid w:val="00CD4321"/>
    <w:rsid w:val="00CD46F5"/>
    <w:rsid w:val="00CF0188"/>
    <w:rsid w:val="00CF0BC0"/>
    <w:rsid w:val="00D12448"/>
    <w:rsid w:val="00D26962"/>
    <w:rsid w:val="00D275CE"/>
    <w:rsid w:val="00D31913"/>
    <w:rsid w:val="00D42A41"/>
    <w:rsid w:val="00D60CCD"/>
    <w:rsid w:val="00DB7772"/>
    <w:rsid w:val="00DD01D9"/>
    <w:rsid w:val="00DE5A06"/>
    <w:rsid w:val="00E05E0E"/>
    <w:rsid w:val="00E2236B"/>
    <w:rsid w:val="00E25C8A"/>
    <w:rsid w:val="00E316FE"/>
    <w:rsid w:val="00E75F72"/>
    <w:rsid w:val="00E962CB"/>
    <w:rsid w:val="00E97595"/>
    <w:rsid w:val="00F12DED"/>
    <w:rsid w:val="00F37EAD"/>
    <w:rsid w:val="00F45FF4"/>
    <w:rsid w:val="00F51AD7"/>
    <w:rsid w:val="00F85F8D"/>
    <w:rsid w:val="00F94F13"/>
    <w:rsid w:val="00FA7E3D"/>
    <w:rsid w:val="00FB527F"/>
    <w:rsid w:val="00FC0F72"/>
    <w:rsid w:val="00F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4005532"/>
  <w15:chartTrackingRefBased/>
  <w15:docId w15:val="{F334A3DF-F741-4A71-A0C6-CC769B3F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F7"/>
    <w:pPr>
      <w:spacing w:after="160" w:line="259" w:lineRule="auto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02C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02C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C0F72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337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337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337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337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337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337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759"/>
    <w:rPr>
      <w:rFonts w:ascii="Times New Roman" w:hAnsi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D57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759"/>
    <w:rPr>
      <w:rFonts w:ascii="Times New Roman" w:hAnsi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8402C"/>
    <w:rPr>
      <w:rFonts w:ascii="Arial" w:eastAsiaTheme="majorEastAsia" w:hAnsi="Arial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02C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4F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F13"/>
    <w:rPr>
      <w:rFonts w:ascii="Arial" w:eastAsiaTheme="minorEastAsia" w:hAnsi="Arial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F1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94F13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94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F13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4F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4F13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F94F13"/>
    <w:rPr>
      <w:vertAlign w:val="superscript"/>
    </w:rPr>
  </w:style>
  <w:style w:type="numbering" w:customStyle="1" w:styleId="ListStyle">
    <w:name w:val="ListStyle"/>
    <w:uiPriority w:val="99"/>
    <w:rsid w:val="00D31913"/>
    <w:pPr>
      <w:numPr>
        <w:numId w:val="11"/>
      </w:numPr>
    </w:pPr>
  </w:style>
  <w:style w:type="paragraph" w:customStyle="1" w:styleId="command">
    <w:name w:val="command"/>
    <w:basedOn w:val="ListParagraph"/>
    <w:link w:val="commandChar"/>
    <w:qFormat/>
    <w:rsid w:val="005E4C17"/>
    <w:pPr>
      <w:numPr>
        <w:numId w:val="9"/>
      </w:numPr>
      <w:shd w:val="pct5" w:color="auto" w:fill="auto"/>
    </w:pPr>
    <w:rPr>
      <w:rFonts w:ascii="Consolas" w:hAnsi="Consola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E4C17"/>
    <w:rPr>
      <w:rFonts w:ascii="Arial" w:hAnsi="Arial"/>
      <w:szCs w:val="22"/>
    </w:rPr>
  </w:style>
  <w:style w:type="character" w:customStyle="1" w:styleId="commandChar">
    <w:name w:val="command Char"/>
    <w:basedOn w:val="ListParagraphChar"/>
    <w:link w:val="command"/>
    <w:rsid w:val="005E4C17"/>
    <w:rPr>
      <w:rFonts w:ascii="Consolas" w:hAnsi="Consolas"/>
      <w:szCs w:val="22"/>
      <w:shd w:val="pct5" w:color="auto" w:fil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3E0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B8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B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B86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B8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C0F72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337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337"/>
    <w:rPr>
      <w:rFonts w:asciiTheme="majorHAnsi" w:eastAsiaTheme="majorEastAsia" w:hAnsiTheme="majorHAnsi" w:cstheme="majorBidi"/>
      <w:color w:val="2E74B5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337"/>
    <w:rPr>
      <w:rFonts w:asciiTheme="majorHAnsi" w:eastAsiaTheme="majorEastAsia" w:hAnsiTheme="majorHAnsi" w:cstheme="majorBidi"/>
      <w:color w:val="1F4D78" w:themeColor="accent1" w:themeShade="7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337"/>
    <w:rPr>
      <w:rFonts w:asciiTheme="majorHAnsi" w:eastAsiaTheme="majorEastAsia" w:hAnsiTheme="majorHAnsi" w:cstheme="majorBidi"/>
      <w:i/>
      <w:iCs/>
      <w:color w:val="1F4D78" w:themeColor="accent1" w:themeShade="7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094903"/>
    <w:rPr>
      <w:rFonts w:ascii="Arial" w:hAnsi="Aria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bleapps.com/apps/utilities/7-zip_portab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20924-E0BB-4100-8BA2-2DCA24C0E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Windows RAM capture instruction</vt:lpstr>
    </vt:vector>
  </TitlesOfParts>
  <Company>IBM Corporation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RAM capture instruction</dc:title>
  <dc:subject/>
  <dc:creator>Adam Smutnicki</dc:creator>
  <cp:keywords/>
  <dc:description/>
  <cp:lastModifiedBy>Chris Tilmans</cp:lastModifiedBy>
  <cp:revision>61</cp:revision>
  <cp:lastPrinted>2021-06-08T14:38:00Z</cp:lastPrinted>
  <dcterms:created xsi:type="dcterms:W3CDTF">2016-01-13T16:25:00Z</dcterms:created>
  <dcterms:modified xsi:type="dcterms:W3CDTF">2022-02-10T09:14:00Z</dcterms:modified>
</cp:coreProperties>
</file>