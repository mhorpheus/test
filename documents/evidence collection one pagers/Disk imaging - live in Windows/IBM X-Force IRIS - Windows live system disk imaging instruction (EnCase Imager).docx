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B7DE" w14:textId="4E8ED136" w:rsidR="0091254F" w:rsidRDefault="00201D84" w:rsidP="00CA16FD">
      <w:pPr>
        <w:pStyle w:val="Heading1"/>
        <w:numPr>
          <w:ilvl w:val="0"/>
          <w:numId w:val="0"/>
        </w:numPr>
        <w:jc w:val="center"/>
      </w:pPr>
      <w:r w:rsidRPr="00201D84">
        <w:t xml:space="preserve"> </w:t>
      </w:r>
      <w:r w:rsidR="000C65A5">
        <w:t xml:space="preserve">Windows </w:t>
      </w:r>
      <w:r w:rsidRPr="002609C2">
        <w:t>Live system disk imagining instruction</w:t>
      </w:r>
    </w:p>
    <w:p w14:paraId="7481DEE2" w14:textId="6010FE4C" w:rsidR="00BA5A0E" w:rsidRPr="00BA5A0E" w:rsidRDefault="00BA5A0E" w:rsidP="00BA5A0E">
      <w:pPr>
        <w:rPr>
          <w:ins w:id="0" w:author="Rubén D" w:date="2020-02-06T18:53:00Z"/>
          <w:color w:val="FF0000"/>
          <w:rPrChange w:id="1" w:author="Rubén D" w:date="2020-02-06T18:53:00Z">
            <w:rPr>
              <w:ins w:id="2" w:author="Rubén D" w:date="2020-02-06T18:53:00Z"/>
            </w:rPr>
          </w:rPrChange>
        </w:rPr>
        <w:pPrChange w:id="3" w:author="Rubén D" w:date="2020-02-06T18:53:00Z">
          <w:pPr>
            <w:pStyle w:val="Heading1"/>
          </w:pPr>
        </w:pPrChange>
      </w:pPr>
      <w:ins w:id="4" w:author="Rubén D" w:date="2020-02-06T18:53:00Z">
        <w:r>
          <w:rPr>
            <w:b/>
            <w:bCs/>
            <w:color w:val="FF0000"/>
            <w:u w:val="single"/>
          </w:rPr>
          <w:t>CAUTION</w:t>
        </w:r>
        <w:r>
          <w:rPr>
            <w:color w:val="FF0000"/>
          </w:rPr>
          <w:t>: NEVER STORE THE DISK IMAGE IN THE TARGET MACHINE. DOING IT WILL DESTROY EVIDENCE. USE AN EXTERNAL STORAGE MEDIA.</w:t>
        </w:r>
        <w:bookmarkStart w:id="5" w:name="_GoBack"/>
        <w:bookmarkEnd w:id="5"/>
      </w:ins>
    </w:p>
    <w:p w14:paraId="2F277479" w14:textId="5729AA94" w:rsidR="0091254F" w:rsidRDefault="0091254F" w:rsidP="00CA16FD">
      <w:pPr>
        <w:pStyle w:val="Heading1"/>
      </w:pPr>
      <w:r>
        <w:t>Preparation (on standalone machine)</w:t>
      </w:r>
    </w:p>
    <w:p w14:paraId="366B75A9" w14:textId="4E94A3C3" w:rsidR="00C12407" w:rsidRDefault="00C12407" w:rsidP="00B858CF">
      <w:pPr>
        <w:pStyle w:val="ListParagraph"/>
        <w:numPr>
          <w:ilvl w:val="0"/>
          <w:numId w:val="14"/>
        </w:numPr>
      </w:pPr>
      <w:r w:rsidRPr="001E47D0">
        <w:rPr>
          <w:u w:val="single"/>
        </w:rPr>
        <w:t>IBM</w:t>
      </w:r>
      <w:r>
        <w:rPr>
          <w:u w:val="single"/>
        </w:rPr>
        <w:t xml:space="preserve"> X-Force</w:t>
      </w:r>
      <w:r w:rsidRPr="001E47D0">
        <w:rPr>
          <w:u w:val="single"/>
        </w:rPr>
        <w:t xml:space="preserve"> </w:t>
      </w:r>
      <w:r>
        <w:rPr>
          <w:u w:val="single"/>
        </w:rPr>
        <w:t>IRIS</w:t>
      </w:r>
      <w:r w:rsidRPr="001E47D0">
        <w:rPr>
          <w:u w:val="single"/>
        </w:rPr>
        <w:t xml:space="preserve"> recommends </w:t>
      </w:r>
      <w:r>
        <w:rPr>
          <w:u w:val="single"/>
        </w:rPr>
        <w:t>using ‘EnCase Forensics Imager’ for disk imagining – below steps guide through this process. If using other tool, follow instructions of that provider.</w:t>
      </w:r>
    </w:p>
    <w:p w14:paraId="3CA21E0C" w14:textId="0E540179" w:rsidR="00871E57" w:rsidRPr="00B858CF" w:rsidRDefault="00C12407" w:rsidP="00C12407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t xml:space="preserve"> ‘EnCase Forensics Imager’ </w:t>
      </w:r>
      <w:r w:rsidR="00871E57">
        <w:t>is available in 32 or 64 bit versions. Choose version matching OS bit version of target machine. It can be obtained</w:t>
      </w:r>
      <w:r>
        <w:t xml:space="preserve"> for free</w:t>
      </w:r>
      <w:r w:rsidR="00871E57">
        <w:t xml:space="preserve"> from official website: </w:t>
      </w:r>
      <w:hyperlink r:id="rId8" w:history="1">
        <w:r w:rsidRPr="00C12407">
          <w:rPr>
            <w:rStyle w:val="Hyperlink"/>
          </w:rPr>
          <w:t>https://www.guidancesoftware.com/encase-forensic-imager</w:t>
        </w:r>
      </w:hyperlink>
      <w:r>
        <w:t xml:space="preserve"> </w:t>
      </w:r>
      <w:r w:rsidR="00871E57">
        <w:t>(it is required to provide contact details to receive a download link</w:t>
      </w:r>
      <w:r>
        <w:t>.</w:t>
      </w:r>
    </w:p>
    <w:p w14:paraId="2F132313" w14:textId="1BDC4475" w:rsidR="00B858CF" w:rsidRDefault="00C12407" w:rsidP="00C12407">
      <w:pPr>
        <w:pStyle w:val="ListParagraph"/>
        <w:numPr>
          <w:ilvl w:val="0"/>
          <w:numId w:val="14"/>
        </w:numPr>
      </w:pPr>
      <w:r>
        <w:t xml:space="preserve">Ensure that you have compression software capable of creating encrypted ZIP archives available in your system. If not, IBM X-Force IRIS recommends using 7-Zip Portable, available from official website: </w:t>
      </w:r>
      <w:hyperlink r:id="rId9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  <w:r w:rsidR="00B858CF" w:rsidRPr="00B858CF">
        <w:t xml:space="preserve"> </w:t>
      </w:r>
    </w:p>
    <w:p w14:paraId="20EF4C50" w14:textId="072530FA" w:rsidR="00871E57" w:rsidRDefault="00871E57" w:rsidP="00CA16FD">
      <w:pPr>
        <w:pStyle w:val="ListParagraph"/>
        <w:numPr>
          <w:ilvl w:val="0"/>
          <w:numId w:val="14"/>
        </w:numPr>
      </w:pPr>
      <w:r>
        <w:t xml:space="preserve">Prepare storage media, with at least the same size as media in target machine. Tool allows forensic images to be stored on external hard drive attached to target machine. Perform a quick format of a storage media with NFTS file system – </w:t>
      </w:r>
      <w:r w:rsidRPr="00CA16FD">
        <w:rPr>
          <w:u w:val="single"/>
        </w:rPr>
        <w:t>all data on this media may be irrecoverably lost!</w:t>
      </w:r>
      <w:r w:rsidR="003C1AC5">
        <w:t xml:space="preserve"> If it is not possible to use external storage media, network shared can be used as </w:t>
      </w:r>
      <w:r w:rsidR="00F80D1D">
        <w:t xml:space="preserve">an </w:t>
      </w:r>
      <w:r w:rsidR="003C1AC5">
        <w:t>alternative.</w:t>
      </w:r>
    </w:p>
    <w:p w14:paraId="2601755A" w14:textId="3A4ECAC7" w:rsidR="0091254F" w:rsidRDefault="00871E57" w:rsidP="00CA16FD">
      <w:pPr>
        <w:pStyle w:val="ListParagraph"/>
        <w:numPr>
          <w:ilvl w:val="0"/>
          <w:numId w:val="14"/>
        </w:numPr>
      </w:pPr>
      <w:r>
        <w:t xml:space="preserve">Copy </w:t>
      </w:r>
      <w:r w:rsidR="007C54D4">
        <w:t>‘</w:t>
      </w:r>
      <w:r>
        <w:t>EnCase Forensics Imager</w:t>
      </w:r>
      <w:r w:rsidR="007C54D4">
        <w:t>’</w:t>
      </w:r>
      <w:r>
        <w:t xml:space="preserve"> </w:t>
      </w:r>
      <w:r w:rsidR="00B858CF">
        <w:t xml:space="preserve">and </w:t>
      </w:r>
      <w:r w:rsidR="00C12407">
        <w:t xml:space="preserve">if necessary </w:t>
      </w:r>
      <w:r w:rsidR="00B858CF">
        <w:t>‘7zip Portable ‘</w:t>
      </w:r>
      <w:r>
        <w:t>onto the media.</w:t>
      </w:r>
    </w:p>
    <w:p w14:paraId="12A26B06" w14:textId="1180F1F6" w:rsidR="0091254F" w:rsidRDefault="0091254F" w:rsidP="00CA16FD">
      <w:pPr>
        <w:pStyle w:val="Heading1"/>
      </w:pPr>
      <w:r>
        <w:t>Information capture (on target machine)</w:t>
      </w:r>
    </w:p>
    <w:p w14:paraId="4AB09F9A" w14:textId="5CFFF205" w:rsidR="001E30A0" w:rsidRDefault="0091254F">
      <w:r>
        <w:t xml:space="preserve">It is </w:t>
      </w:r>
      <w:r w:rsidRPr="00F80D1D">
        <w:rPr>
          <w:b/>
          <w:u w:val="single"/>
        </w:rPr>
        <w:t>required is to have administrative rights on the machine</w:t>
      </w:r>
      <w:r>
        <w:t xml:space="preserve">. Connect prepared previously </w:t>
      </w:r>
      <w:r w:rsidR="001E30A0">
        <w:t xml:space="preserve">external media and </w:t>
      </w:r>
      <w:r w:rsidR="007C54D4">
        <w:t>l</w:t>
      </w:r>
      <w:r>
        <w:t xml:space="preserve">aunch </w:t>
      </w:r>
      <w:r w:rsidR="001E30A0">
        <w:t>EnCase Forensics Imager</w:t>
      </w:r>
      <w:r>
        <w:t>.</w:t>
      </w:r>
    </w:p>
    <w:p w14:paraId="3943F66B" w14:textId="7F513BB0" w:rsidR="001E30A0" w:rsidRDefault="001E30A0" w:rsidP="00CA16FD">
      <w:pPr>
        <w:pStyle w:val="Heading2"/>
      </w:pPr>
      <w:r>
        <w:t>Add device</w:t>
      </w:r>
    </w:p>
    <w:p w14:paraId="32332FFD" w14:textId="77777777" w:rsidR="007B385A" w:rsidRDefault="001E30A0" w:rsidP="00CA16FD">
      <w:pPr>
        <w:pStyle w:val="ListParagraph"/>
        <w:numPr>
          <w:ilvl w:val="0"/>
          <w:numId w:val="26"/>
        </w:numPr>
      </w:pPr>
      <w:r>
        <w:t>On the home screen choose ‘Add Local Device’.</w:t>
      </w:r>
      <w:r w:rsidR="00875D91" w:rsidRPr="00CA16FD">
        <w:rPr>
          <w:noProof/>
          <w:lang w:eastAsia="pl-PL"/>
        </w:rPr>
        <w:t xml:space="preserve"> </w:t>
      </w:r>
      <w:r w:rsidR="00875D91">
        <w:rPr>
          <w:noProof/>
        </w:rPr>
        <w:drawing>
          <wp:inline distT="0" distB="0" distL="0" distR="0" wp14:anchorId="29E330C4" wp14:editId="4C6117CA">
            <wp:extent cx="1561775" cy="18821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ase1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58" cy="1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83A94" w14:textId="70C4CCEE" w:rsidR="001E30A0" w:rsidRDefault="001E30A0" w:rsidP="00CA16FD">
      <w:pPr>
        <w:pStyle w:val="ListParagraph"/>
        <w:numPr>
          <w:ilvl w:val="0"/>
          <w:numId w:val="26"/>
        </w:numPr>
      </w:pPr>
      <w:r>
        <w:t>In new window, uncheck all checkboxes and click ‘Next’.</w:t>
      </w:r>
      <w:r w:rsidR="00875D91" w:rsidRPr="00CA16FD">
        <w:rPr>
          <w:noProof/>
          <w:lang w:eastAsia="pl-PL"/>
        </w:rPr>
        <w:t xml:space="preserve"> </w:t>
      </w:r>
      <w:r w:rsidR="00FC315C">
        <w:rPr>
          <w:noProof/>
          <w:lang w:eastAsia="pl-PL"/>
        </w:rPr>
        <w:br/>
      </w:r>
      <w:r w:rsidR="00875D91">
        <w:rPr>
          <w:noProof/>
        </w:rPr>
        <w:drawing>
          <wp:inline distT="0" distB="0" distL="0" distR="0" wp14:anchorId="501E8EEF" wp14:editId="051CACF7">
            <wp:extent cx="1636299" cy="1174377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as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414" cy="11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0078" w14:textId="5B55DBAF" w:rsidR="001E30A0" w:rsidRDefault="001E30A0" w:rsidP="00CA16FD">
      <w:pPr>
        <w:pStyle w:val="ListParagraph"/>
        <w:numPr>
          <w:ilvl w:val="0"/>
          <w:numId w:val="26"/>
        </w:numPr>
      </w:pPr>
      <w:r>
        <w:t>Identify physical disk (</w:t>
      </w:r>
      <w:r w:rsidRPr="00CA16FD">
        <w:rPr>
          <w:u w:val="single"/>
        </w:rPr>
        <w:t>not</w:t>
      </w:r>
      <w:r>
        <w:t xml:space="preserve"> a windows drive letter, eg. C) which needs to be imaged (marked with small </w:t>
      </w:r>
      <w:r w:rsidR="007B385A">
        <w:t>“HDD</w:t>
      </w:r>
      <w:r>
        <w:t>-like</w:t>
      </w:r>
      <w:r w:rsidR="007B385A">
        <w:t>”</w:t>
      </w:r>
      <w:r>
        <w:t xml:space="preserve"> icon and check it. Then Click Finish.</w:t>
      </w:r>
      <w:r w:rsidR="00875D91">
        <w:br/>
      </w:r>
      <w:r w:rsidR="00875D91">
        <w:rPr>
          <w:noProof/>
        </w:rPr>
        <w:drawing>
          <wp:inline distT="0" distB="0" distL="0" distR="0" wp14:anchorId="081DC269" wp14:editId="796F14FE">
            <wp:extent cx="3120390" cy="102616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as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A766" w14:textId="439A49C8" w:rsidR="001E30A0" w:rsidRDefault="007B385A" w:rsidP="00CA16FD">
      <w:pPr>
        <w:pStyle w:val="Heading2"/>
      </w:pPr>
      <w:r>
        <w:t>Acquire image</w:t>
      </w:r>
    </w:p>
    <w:p w14:paraId="52388620" w14:textId="49D0DE90" w:rsidR="001E30A0" w:rsidRPr="001E30A0" w:rsidRDefault="001E30A0">
      <w:r>
        <w:t>Disk added in previous step should</w:t>
      </w:r>
      <w:r w:rsidR="007B385A">
        <w:t xml:space="preserve"> now</w:t>
      </w:r>
      <w:r>
        <w:t xml:space="preserve"> be visible in a current wind</w:t>
      </w:r>
      <w:r w:rsidR="007B385A">
        <w:t>ow</w:t>
      </w:r>
      <w:r>
        <w:t>.</w:t>
      </w:r>
    </w:p>
    <w:p w14:paraId="7B7F1B4A" w14:textId="70602C4D" w:rsidR="001E30A0" w:rsidRDefault="001E30A0" w:rsidP="00CA16FD">
      <w:pPr>
        <w:pStyle w:val="ListParagraph"/>
        <w:numPr>
          <w:ilvl w:val="0"/>
          <w:numId w:val="27"/>
        </w:numPr>
      </w:pPr>
      <w:r>
        <w:t>Click on the text under ‘Name’ column</w:t>
      </w:r>
      <w:r w:rsidR="009B2147">
        <w:t xml:space="preserve"> in the row of a device added before, usually this will be a number. </w:t>
      </w:r>
      <w:r w:rsidR="007B385A">
        <w:t>A new tab ‘Evidence’ will be opened.</w:t>
      </w:r>
      <w:r w:rsidR="00875D91">
        <w:br/>
      </w:r>
      <w:r w:rsidR="00875D91">
        <w:rPr>
          <w:noProof/>
        </w:rPr>
        <w:drawing>
          <wp:inline distT="0" distB="0" distL="0" distR="0" wp14:anchorId="0CB8CFB6" wp14:editId="45C3DAD8">
            <wp:extent cx="1557154" cy="837959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case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54" cy="8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A7E6" w14:textId="19DFE0D3" w:rsidR="009B2147" w:rsidRDefault="009B2147" w:rsidP="00CA16FD">
      <w:pPr>
        <w:pStyle w:val="ListParagraph"/>
        <w:numPr>
          <w:ilvl w:val="0"/>
          <w:numId w:val="27"/>
        </w:numPr>
      </w:pPr>
      <w:r>
        <w:t xml:space="preserve">Check a checkbox of the hard drive in a tree on the left hand side (other checkboxes could be </w:t>
      </w:r>
      <w:r w:rsidR="00256EC5">
        <w:t>checked</w:t>
      </w:r>
      <w:r>
        <w:t xml:space="preserve"> </w:t>
      </w:r>
      <w:r>
        <w:lastRenderedPageBreak/>
        <w:t>automatically)</w:t>
      </w:r>
      <w:r w:rsidR="00256EC5">
        <w:t>.</w:t>
      </w:r>
      <w:r w:rsidR="00875D91">
        <w:br/>
      </w:r>
      <w:r w:rsidR="00875D91">
        <w:rPr>
          <w:noProof/>
        </w:rPr>
        <w:drawing>
          <wp:inline distT="0" distB="0" distL="0" distR="0" wp14:anchorId="33656B63" wp14:editId="6B2E0425">
            <wp:extent cx="3120390" cy="1248156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case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56E" w14:textId="2025E350" w:rsidR="009B2147" w:rsidRDefault="009B2147" w:rsidP="00CA16FD">
      <w:pPr>
        <w:pStyle w:val="ListParagraph"/>
        <w:numPr>
          <w:ilvl w:val="0"/>
          <w:numId w:val="27"/>
        </w:numPr>
      </w:pPr>
      <w:r>
        <w:t>Choose the ‘Acquire’ button from top menu and then choose ‘Acquire’ option.</w:t>
      </w:r>
    </w:p>
    <w:p w14:paraId="2F2BDB7D" w14:textId="4BF1CABB" w:rsidR="009B2147" w:rsidRDefault="009B2147" w:rsidP="00CA16FD">
      <w:pPr>
        <w:pStyle w:val="ListParagraph"/>
        <w:numPr>
          <w:ilvl w:val="0"/>
          <w:numId w:val="27"/>
        </w:numPr>
      </w:pPr>
      <w:r>
        <w:t>In a new window ‘Acquire Device X’, fill in necessary options accordingly:</w:t>
      </w:r>
    </w:p>
    <w:p w14:paraId="3D2C36B1" w14:textId="0D83A2F7" w:rsidR="009B2147" w:rsidRDefault="009B2147" w:rsidP="00CA16FD">
      <w:pPr>
        <w:pStyle w:val="ListParagraph"/>
        <w:numPr>
          <w:ilvl w:val="1"/>
          <w:numId w:val="27"/>
        </w:numPr>
      </w:pPr>
      <w:r>
        <w:t>Location tab: provide a hostname in the ‘Name’ field, your name in ‘Examiner Name’, Output Path pointing to external media.</w:t>
      </w:r>
    </w:p>
    <w:p w14:paraId="63A3F443" w14:textId="5C6318AF" w:rsidR="009B2147" w:rsidRDefault="009B2147" w:rsidP="00CA16FD">
      <w:pPr>
        <w:pStyle w:val="ListParagraph"/>
        <w:numPr>
          <w:ilvl w:val="1"/>
          <w:numId w:val="27"/>
        </w:numPr>
      </w:pPr>
      <w:r>
        <w:t>Format tab: Evidence File Format to ‘</w:t>
      </w:r>
      <w:r w:rsidR="006B14DA">
        <w:t xml:space="preserve">Legacy </w:t>
      </w:r>
      <w:r>
        <w:t>(E01)’, Verification Hash to ‘MD5 and SHA1’, Compression to ‘Enabled’, File Segment Size to ‘4096’</w:t>
      </w:r>
      <w:r w:rsidR="00FE5A05">
        <w:t>.</w:t>
      </w:r>
      <w:r w:rsidR="00875D91">
        <w:br/>
      </w:r>
      <w:r w:rsidR="006B14DA">
        <w:rPr>
          <w:noProof/>
        </w:rPr>
        <w:drawing>
          <wp:inline distT="0" distB="0" distL="0" distR="0" wp14:anchorId="2EB65804" wp14:editId="120F1B00">
            <wp:extent cx="3116580" cy="139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411A" w14:textId="323D7A68" w:rsidR="00FE5A05" w:rsidRDefault="00256EC5" w:rsidP="00CA16FD">
      <w:pPr>
        <w:pStyle w:val="ListParagraph"/>
        <w:numPr>
          <w:ilvl w:val="1"/>
          <w:numId w:val="27"/>
        </w:numPr>
      </w:pPr>
      <w:r>
        <w:t>Click ‘</w:t>
      </w:r>
      <w:r w:rsidR="00FE5A05">
        <w:t>Encryption</w:t>
      </w:r>
      <w:r>
        <w:t>’</w:t>
      </w:r>
      <w:r w:rsidR="00FE5A05">
        <w:t xml:space="preserve"> </w:t>
      </w:r>
      <w:r>
        <w:t>button</w:t>
      </w:r>
      <w:r w:rsidR="00FE5A05">
        <w:t xml:space="preserve"> in the Format tab:</w:t>
      </w:r>
      <w:r w:rsidR="009450E6">
        <w:t xml:space="preserve"> in the lower ‘Password’ part of the window, using ‘New’ button add complex password (</w:t>
      </w:r>
      <w:r w:rsidR="009450E6" w:rsidRPr="002960EA">
        <w:rPr>
          <w:u w:val="single"/>
        </w:rPr>
        <w:t>16 characters, mixed case letters, numbers, and special symbols</w:t>
      </w:r>
      <w:r w:rsidR="009450E6">
        <w:t xml:space="preserve">). </w:t>
      </w:r>
      <w:r w:rsidR="00875D91">
        <w:br/>
      </w:r>
      <w:r w:rsidR="00875D91">
        <w:rPr>
          <w:noProof/>
        </w:rPr>
        <w:drawing>
          <wp:inline distT="0" distB="0" distL="0" distR="0" wp14:anchorId="58490B77" wp14:editId="4B51A8DE">
            <wp:extent cx="3120390" cy="7308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case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7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91">
        <w:br/>
      </w:r>
      <w:r w:rsidR="009450E6">
        <w:t xml:space="preserve">It will be displayed in the window, </w:t>
      </w:r>
      <w:r w:rsidR="009450E6" w:rsidRPr="00CA16FD">
        <w:rPr>
          <w:u w:val="single"/>
        </w:rPr>
        <w:t>verify whether the password is correct</w:t>
      </w:r>
      <w:r w:rsidR="009450E6">
        <w:t>. Close ‘OK’ to close this window</w:t>
      </w:r>
      <w:r w:rsidR="00875D91">
        <w:br/>
      </w:r>
      <w:r w:rsidR="00875D91">
        <w:rPr>
          <w:noProof/>
        </w:rPr>
        <w:drawing>
          <wp:inline distT="0" distB="0" distL="0" distR="0" wp14:anchorId="3659D557" wp14:editId="5DDCC215">
            <wp:extent cx="2817234" cy="845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case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14" cy="8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21F" w14:textId="3612D384" w:rsidR="009450E6" w:rsidRDefault="009450E6" w:rsidP="00CA16FD">
      <w:pPr>
        <w:pStyle w:val="ListParagraph"/>
        <w:numPr>
          <w:ilvl w:val="1"/>
          <w:numId w:val="27"/>
        </w:numPr>
      </w:pPr>
      <w:r>
        <w:t>Click ‘OK’ to start acquisition process.</w:t>
      </w:r>
    </w:p>
    <w:p w14:paraId="08F83B97" w14:textId="79854653" w:rsidR="009450E6" w:rsidRDefault="009450E6" w:rsidP="00CA16FD">
      <w:pPr>
        <w:pStyle w:val="ListParagraph"/>
        <w:numPr>
          <w:ilvl w:val="1"/>
          <w:numId w:val="27"/>
        </w:numPr>
      </w:pPr>
      <w:r>
        <w:t xml:space="preserve">Wait for acquisition process to finish. Status can be tracked in the right bottom corner of the EnCase </w:t>
      </w:r>
      <w:r>
        <w:t>Imager window. Elapsed time should be presented.</w:t>
      </w:r>
      <w:r w:rsidR="00875D91">
        <w:br/>
      </w:r>
      <w:r w:rsidR="00875D91">
        <w:rPr>
          <w:noProof/>
        </w:rPr>
        <w:drawing>
          <wp:inline distT="0" distB="0" distL="0" distR="0" wp14:anchorId="08E7C6FB" wp14:editId="4A22234E">
            <wp:extent cx="196215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case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11B3" w14:textId="6FBC32E1" w:rsidR="009B2147" w:rsidRPr="001E30A0" w:rsidRDefault="009450E6" w:rsidP="00CA16FD">
      <w:pPr>
        <w:pStyle w:val="ListParagraph"/>
        <w:numPr>
          <w:ilvl w:val="1"/>
          <w:numId w:val="27"/>
        </w:numPr>
      </w:pPr>
      <w:r>
        <w:t xml:space="preserve">After acquisition has finished, a pop up window will appear asking for a password (the one set up previously) to perform image verification. Enter the password and continue. Verification status can also be checked in the right bottom corner. </w:t>
      </w:r>
    </w:p>
    <w:p w14:paraId="4ABAA09D" w14:textId="60C7B156" w:rsidR="001E30A0" w:rsidRDefault="00905D54" w:rsidP="00CA16FD">
      <w:pPr>
        <w:pStyle w:val="Heading2"/>
      </w:pPr>
      <w:r>
        <w:t>Check created</w:t>
      </w:r>
      <w:r w:rsidR="001E30A0">
        <w:t xml:space="preserve"> image</w:t>
      </w:r>
    </w:p>
    <w:p w14:paraId="67EB2979" w14:textId="7CD6C66E" w:rsidR="00905D54" w:rsidRDefault="00905D54" w:rsidP="00CA16FD">
      <w:pPr>
        <w:pStyle w:val="ListParagraph"/>
        <w:numPr>
          <w:ilvl w:val="0"/>
          <w:numId w:val="28"/>
        </w:numPr>
      </w:pPr>
      <w:r>
        <w:t>When verification has finished, go back to the Table view, using green ‘Back’ button.</w:t>
      </w:r>
      <w:r w:rsidR="0049257E">
        <w:br/>
      </w:r>
      <w:r w:rsidR="0049257E">
        <w:rPr>
          <w:noProof/>
        </w:rPr>
        <w:drawing>
          <wp:inline distT="0" distB="0" distL="0" distR="0" wp14:anchorId="56875209" wp14:editId="37D64C60">
            <wp:extent cx="3120390" cy="1423035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case10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7195" w14:textId="79A248E6" w:rsidR="00905D54" w:rsidRDefault="00905D54" w:rsidP="00CA16FD">
      <w:pPr>
        <w:pStyle w:val="ListParagraph"/>
        <w:numPr>
          <w:ilvl w:val="0"/>
          <w:numId w:val="28"/>
        </w:numPr>
      </w:pPr>
      <w:r>
        <w:t>In the row with imaged device a path to the image file should appear in the ‘Primary Path’ column.</w:t>
      </w:r>
    </w:p>
    <w:p w14:paraId="61D385C1" w14:textId="29864757" w:rsidR="00905D54" w:rsidRDefault="00905D54" w:rsidP="00CA16FD">
      <w:pPr>
        <w:pStyle w:val="ListParagraph"/>
        <w:numPr>
          <w:ilvl w:val="0"/>
          <w:numId w:val="28"/>
        </w:numPr>
      </w:pPr>
      <w:r>
        <w:t xml:space="preserve">In the bottom part of the EnCase Imager window, under ‘Fields’ tab, scroll down to MD5 and SHA1 hashes section, </w:t>
      </w:r>
      <w:r w:rsidRPr="00CA16FD">
        <w:rPr>
          <w:u w:val="single"/>
        </w:rPr>
        <w:t>ensure that following fields</w:t>
      </w:r>
      <w:r>
        <w:t>:</w:t>
      </w:r>
    </w:p>
    <w:p w14:paraId="3E771716" w14:textId="7E2D5E52" w:rsidR="00905D54" w:rsidRDefault="00905D54" w:rsidP="00CA16FD">
      <w:pPr>
        <w:pStyle w:val="ListParagraph"/>
        <w:numPr>
          <w:ilvl w:val="1"/>
          <w:numId w:val="28"/>
        </w:numPr>
      </w:pPr>
      <w:r>
        <w:t>‘File Integrity’ contain ‘Completely Verified, 0 Errors’</w:t>
      </w:r>
    </w:p>
    <w:p w14:paraId="71C0EB30" w14:textId="0A52F815" w:rsidR="00905D54" w:rsidRDefault="00905D54" w:rsidP="00CA16FD">
      <w:pPr>
        <w:pStyle w:val="ListParagraph"/>
        <w:numPr>
          <w:ilvl w:val="1"/>
          <w:numId w:val="28"/>
        </w:numPr>
      </w:pPr>
      <w:r>
        <w:t>‘Acquisition’ and ‘Verification’ MD5 hashes are be identical.</w:t>
      </w:r>
    </w:p>
    <w:p w14:paraId="5C4BA757" w14:textId="3D6D1785" w:rsidR="001E30A0" w:rsidRDefault="00905D54" w:rsidP="00CA16FD">
      <w:pPr>
        <w:pStyle w:val="ListParagraph"/>
        <w:numPr>
          <w:ilvl w:val="1"/>
          <w:numId w:val="28"/>
        </w:numPr>
      </w:pPr>
      <w:r>
        <w:t>‘Acquisition’ and ‘Verification’ SHA1 hashes are be identical.</w:t>
      </w:r>
    </w:p>
    <w:p w14:paraId="1D2C17C5" w14:textId="26603718" w:rsidR="0049257E" w:rsidRDefault="0049257E" w:rsidP="00CA16FD">
      <w:pPr>
        <w:ind w:left="227"/>
      </w:pPr>
      <w:r>
        <w:rPr>
          <w:noProof/>
        </w:rPr>
        <w:lastRenderedPageBreak/>
        <w:drawing>
          <wp:inline distT="0" distB="0" distL="0" distR="0" wp14:anchorId="542E57FA" wp14:editId="74BDFF2C">
            <wp:extent cx="3120390" cy="2874010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case11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C05" w14:textId="35EDC388" w:rsidR="0091254F" w:rsidRDefault="0091254F" w:rsidP="00CA16FD">
      <w:pPr>
        <w:ind w:left="113"/>
      </w:pPr>
      <w:r>
        <w:t>When completed, close application and safely disconnect media from the system.</w:t>
      </w:r>
    </w:p>
    <w:p w14:paraId="2A0FA77F" w14:textId="1841862C" w:rsidR="0091254F" w:rsidRDefault="0091254F" w:rsidP="00CA16FD">
      <w:pPr>
        <w:pStyle w:val="Heading1"/>
      </w:pPr>
      <w:r>
        <w:t xml:space="preserve">Preparation for delivery to IBM </w:t>
      </w:r>
      <w:r w:rsidR="00B858CF">
        <w:t>X-Force IRIS</w:t>
      </w:r>
      <w:r>
        <w:t xml:space="preserve"> team (on standalone machine)</w:t>
      </w:r>
    </w:p>
    <w:p w14:paraId="05661C2E" w14:textId="77777777" w:rsidR="006F6024" w:rsidRDefault="006F6024" w:rsidP="006F6024">
      <w:pPr>
        <w:pStyle w:val="ListParagraph"/>
        <w:numPr>
          <w:ilvl w:val="0"/>
          <w:numId w:val="29"/>
        </w:numPr>
      </w:pPr>
      <w:r>
        <w:t>Attach external hard drive with previously acquired forensic image or mount file share containing previously acquired forensic image.</w:t>
      </w:r>
    </w:p>
    <w:p w14:paraId="6B46FAE9" w14:textId="6ED16C04" w:rsidR="006F6024" w:rsidRDefault="00C12407" w:rsidP="006F6024">
      <w:pPr>
        <w:pStyle w:val="ListParagraph"/>
        <w:numPr>
          <w:ilvl w:val="0"/>
          <w:numId w:val="29"/>
        </w:numPr>
      </w:pPr>
      <w:r>
        <w:t>Create compressed encrypted archive with below options, eg. using 7-Zip Portable.</w:t>
      </w:r>
    </w:p>
    <w:p w14:paraId="4F207B3F" w14:textId="77777777" w:rsidR="006F6024" w:rsidRPr="006F6024" w:rsidRDefault="006F6024" w:rsidP="006F6024">
      <w:pPr>
        <w:pStyle w:val="ListParagraph"/>
        <w:numPr>
          <w:ilvl w:val="0"/>
          <w:numId w:val="29"/>
        </w:numPr>
      </w:pPr>
      <w:r>
        <w:t xml:space="preserve">Open the folder containing previously created evidence files and select </w:t>
      </w:r>
      <w:r w:rsidRPr="006F6024">
        <w:rPr>
          <w:b/>
          <w:u w:val="single"/>
        </w:rPr>
        <w:t>single file</w:t>
      </w:r>
      <w:r>
        <w:t xml:space="preserve"> with </w:t>
      </w:r>
      <w:r w:rsidRPr="006F6024">
        <w:rPr>
          <w:b/>
          <w:u w:val="single"/>
        </w:rPr>
        <w:t>extension E01</w:t>
      </w:r>
      <w:r>
        <w:t xml:space="preserve"> and click ‘Add’ from toolbar. </w:t>
      </w:r>
      <w:r w:rsidRPr="006F6024">
        <w:rPr>
          <w:b/>
          <w:u w:val="single"/>
        </w:rPr>
        <w:t>ONLY</w:t>
      </w:r>
      <w:r w:rsidRPr="006F6024">
        <w:rPr>
          <w:u w:val="single"/>
        </w:rPr>
        <w:t xml:space="preserve"> add </w:t>
      </w:r>
      <w:r w:rsidRPr="006F6024">
        <w:rPr>
          <w:b/>
          <w:u w:val="single"/>
        </w:rPr>
        <w:t>file</w:t>
      </w:r>
      <w:r w:rsidRPr="006F6024">
        <w:rPr>
          <w:u w:val="single"/>
        </w:rPr>
        <w:t xml:space="preserve"> with E01 extension to the archive.</w:t>
      </w:r>
    </w:p>
    <w:p w14:paraId="39FD18D3" w14:textId="2232D413" w:rsidR="006F6024" w:rsidRDefault="006F6024" w:rsidP="006F6024">
      <w:pPr>
        <w:pStyle w:val="ListParagraph"/>
        <w:numPr>
          <w:ilvl w:val="0"/>
          <w:numId w:val="29"/>
        </w:numPr>
      </w:pPr>
      <w:r>
        <w:t>In ‘Add to Archive’ window choose ‘7z’ from ‘Archive format’ dropdown menu, choose ‘Store’ from ‘Compression level’ dropdown menu, enter complex (</w:t>
      </w:r>
      <w:r w:rsidRPr="006F6024">
        <w:rPr>
          <w:u w:val="single"/>
        </w:rPr>
        <w:t>16 characters, mixed case letters, numbers, and special symbols</w:t>
      </w:r>
      <w:r>
        <w:t xml:space="preserve">) password in ‘Enter password’ and ‘Reenter password’ fields, choose ‘AES-256’ from ‘Encryption method’ dropdown menu and tick </w:t>
      </w:r>
      <w:r>
        <w:t>‘Encrypt file names’ checkbox, and click ‘OK’ button.</w:t>
      </w:r>
      <w:r w:rsidRPr="006F6024">
        <w:rPr>
          <w:noProof/>
          <w:lang w:eastAsia="pl-PL"/>
        </w:rPr>
        <w:t xml:space="preserve"> </w:t>
      </w:r>
      <w:r>
        <w:rPr>
          <w:noProof/>
        </w:rPr>
        <w:drawing>
          <wp:inline distT="0" distB="0" distL="0" distR="0" wp14:anchorId="32196048" wp14:editId="128F656D">
            <wp:extent cx="2880000" cy="28728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85CC7" w14:textId="77777777" w:rsidR="006F6024" w:rsidRDefault="006F6024" w:rsidP="006F6024">
      <w:pPr>
        <w:pStyle w:val="ListParagraph"/>
        <w:numPr>
          <w:ilvl w:val="0"/>
          <w:numId w:val="29"/>
        </w:numPr>
      </w:pPr>
      <w:r>
        <w:t xml:space="preserve">After encryption is completed, use 7-Zip to open newly created file with 7z extension, provide password and click ‘OK’ button, then click ‘Test’ from toolbar. </w:t>
      </w:r>
      <w:r w:rsidRPr="00397389">
        <w:rPr>
          <w:u w:val="single"/>
        </w:rPr>
        <w:t xml:space="preserve">If test </w:t>
      </w:r>
      <w:r>
        <w:rPr>
          <w:u w:val="single"/>
        </w:rPr>
        <w:t>completes without errors</w:t>
      </w:r>
      <w:r w:rsidRPr="00397389">
        <w:rPr>
          <w:u w:val="single"/>
        </w:rPr>
        <w:t xml:space="preserve">, encryption </w:t>
      </w:r>
      <w:r>
        <w:rPr>
          <w:u w:val="single"/>
        </w:rPr>
        <w:t>was successful</w:t>
      </w:r>
      <w:r w:rsidRPr="00397389">
        <w:rPr>
          <w:u w:val="single"/>
        </w:rPr>
        <w:t>.</w:t>
      </w:r>
    </w:p>
    <w:p w14:paraId="3EAE12F7" w14:textId="77777777" w:rsidR="006F6024" w:rsidRPr="006F6024" w:rsidRDefault="006F6024" w:rsidP="006F6024">
      <w:pPr>
        <w:pStyle w:val="ListParagraph"/>
        <w:numPr>
          <w:ilvl w:val="0"/>
          <w:numId w:val="29"/>
        </w:numPr>
        <w:rPr>
          <w:u w:val="single"/>
        </w:rPr>
      </w:pPr>
      <w:r>
        <w:t xml:space="preserve">Use method approved within your organization to </w:t>
      </w:r>
      <w:r w:rsidRPr="00341DF2">
        <w:rPr>
          <w:u w:val="single"/>
        </w:rPr>
        <w:t>securely erase file with previously chosen unique and descriptive name and extension E01</w:t>
      </w:r>
      <w:r w:rsidRPr="00341DF2">
        <w:t>.</w:t>
      </w:r>
    </w:p>
    <w:p w14:paraId="2962CB27" w14:textId="56DEF092" w:rsidR="006F6024" w:rsidRDefault="008C049D" w:rsidP="006F6024">
      <w:pPr>
        <w:pStyle w:val="ListParagraph"/>
        <w:numPr>
          <w:ilvl w:val="0"/>
          <w:numId w:val="29"/>
        </w:numPr>
      </w:pPr>
      <w:r>
        <w:t>Newly created 7z file and other f</w:t>
      </w:r>
      <w:r w:rsidR="006F6024">
        <w:t>iles on external hard drive are ready for delivery to IBM X-Force IRIS team via agreed method of delivery.</w:t>
      </w:r>
    </w:p>
    <w:p w14:paraId="1AA6204E" w14:textId="5C87EA30" w:rsidR="005E4C17" w:rsidRPr="00C504BB" w:rsidRDefault="006F6024" w:rsidP="006F6024">
      <w:pPr>
        <w:pStyle w:val="ListParagraph"/>
        <w:numPr>
          <w:ilvl w:val="0"/>
          <w:numId w:val="29"/>
        </w:numPr>
      </w:pPr>
      <w:r w:rsidRPr="006F6024">
        <w:rPr>
          <w:u w:val="single"/>
        </w:rPr>
        <w:t>Share complex password</w:t>
      </w:r>
      <w:r>
        <w:t xml:space="preserve"> used to for encryption with IBM X-Force IRIS team </w:t>
      </w:r>
      <w:r w:rsidRPr="006F6024">
        <w:rPr>
          <w:u w:val="single"/>
        </w:rPr>
        <w:t>using different communication channel</w:t>
      </w:r>
      <w:r>
        <w:t xml:space="preserve"> then used to share forensic image.</w:t>
      </w:r>
    </w:p>
    <w:sectPr w:rsidR="005E4C17" w:rsidRPr="00C504BB" w:rsidSect="0071300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4A8D" w14:textId="77777777" w:rsidR="003210B5" w:rsidRDefault="003210B5" w:rsidP="007D5759">
      <w:pPr>
        <w:spacing w:after="0" w:line="240" w:lineRule="auto"/>
      </w:pPr>
      <w:r>
        <w:separator/>
      </w:r>
    </w:p>
  </w:endnote>
  <w:endnote w:type="continuationSeparator" w:id="0">
    <w:p w14:paraId="101212A6" w14:textId="77777777" w:rsidR="003210B5" w:rsidRDefault="003210B5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D078" w14:textId="77777777" w:rsidR="008C049D" w:rsidRDefault="008C0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942DC" w14:textId="74F564CF" w:rsidR="007D5759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[\@ "yyyyMMdd"]  \* MERGEFORMAT </w:instrText>
    </w:r>
    <w:r>
      <w:fldChar w:fldCharType="separate"/>
    </w:r>
    <w:r w:rsidR="00BA5A0E">
      <w:rPr>
        <w:noProof/>
      </w:rPr>
      <w:t>20180906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110E03">
      <w:rPr>
        <w:noProof/>
      </w:rPr>
      <w:t>3</w:t>
    </w:r>
    <w:r w:rsidR="00F94F13">
      <w:fldChar w:fldCharType="end"/>
    </w:r>
    <w:r w:rsidR="00F94F13">
      <w:t>/</w:t>
    </w:r>
    <w:fldSimple w:instr=" NUMPAGES   \* MERGEFORMAT ">
      <w:r w:rsidR="00110E03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E3A11" w14:textId="77777777" w:rsidR="008C049D" w:rsidRDefault="008C0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E1308" w14:textId="77777777" w:rsidR="003210B5" w:rsidRDefault="003210B5" w:rsidP="007D5759">
      <w:pPr>
        <w:spacing w:after="0" w:line="240" w:lineRule="auto"/>
      </w:pPr>
      <w:r>
        <w:separator/>
      </w:r>
    </w:p>
  </w:footnote>
  <w:footnote w:type="continuationSeparator" w:id="0">
    <w:p w14:paraId="5005E9C7" w14:textId="77777777" w:rsidR="003210B5" w:rsidRDefault="003210B5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D2F7" w14:textId="77777777" w:rsidR="008C049D" w:rsidRDefault="008C0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5CB3F" w14:textId="01B6F3F2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B858CF">
      <w:t>X-Force IRIS</w:t>
    </w:r>
    <w:r>
      <w:tab/>
    </w:r>
    <w:r w:rsidR="004B55E1">
      <w:tab/>
    </w:r>
    <w:fldSimple w:instr=" TITLE   \* MERGEFORMAT ">
      <w:r w:rsidR="00110E03">
        <w:t>Windows live system disk imagining instruction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FDC67" w14:textId="77777777" w:rsidR="008C049D" w:rsidRDefault="008C0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1E6D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70E"/>
    <w:multiLevelType w:val="multilevel"/>
    <w:tmpl w:val="CF56AEBC"/>
    <w:numStyleLink w:val="ListStyle"/>
  </w:abstractNum>
  <w:abstractNum w:abstractNumId="4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3AE1"/>
    <w:multiLevelType w:val="multilevel"/>
    <w:tmpl w:val="CF56AEBC"/>
    <w:numStyleLink w:val="ListStyle"/>
  </w:abstractNum>
  <w:abstractNum w:abstractNumId="7" w15:restartNumberingAfterBreak="0">
    <w:nsid w:val="2A7D25E7"/>
    <w:multiLevelType w:val="multilevel"/>
    <w:tmpl w:val="CF56AEBC"/>
    <w:numStyleLink w:val="ListStyle"/>
  </w:abstractNum>
  <w:abstractNum w:abstractNumId="8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227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34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54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67" w:hanging="180"/>
      </w:pPr>
      <w:rPr>
        <w:rFonts w:hint="default"/>
      </w:rPr>
    </w:lvl>
  </w:abstractNum>
  <w:abstractNum w:abstractNumId="9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B7F3453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1F5248"/>
    <w:multiLevelType w:val="multilevel"/>
    <w:tmpl w:val="CF56AEBC"/>
    <w:numStyleLink w:val="ListStyle"/>
  </w:abstractNum>
  <w:abstractNum w:abstractNumId="17" w15:restartNumberingAfterBreak="0">
    <w:nsid w:val="512070E4"/>
    <w:multiLevelType w:val="multilevel"/>
    <w:tmpl w:val="CF56AEBC"/>
    <w:numStyleLink w:val="ListStyle"/>
  </w:abstractNum>
  <w:abstractNum w:abstractNumId="18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A2ED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95C4F3F"/>
    <w:multiLevelType w:val="multilevel"/>
    <w:tmpl w:val="CF56AEBC"/>
    <w:numStyleLink w:val="ListStyle"/>
  </w:abstractNum>
  <w:abstractNum w:abstractNumId="22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583D60"/>
    <w:multiLevelType w:val="multilevel"/>
    <w:tmpl w:val="CF56AEBC"/>
    <w:numStyleLink w:val="ListStyle"/>
  </w:abstractNum>
  <w:abstractNum w:abstractNumId="25" w15:restartNumberingAfterBreak="0">
    <w:nsid w:val="75951911"/>
    <w:multiLevelType w:val="multilevel"/>
    <w:tmpl w:val="CF56AEBC"/>
    <w:numStyleLink w:val="ListStyle"/>
  </w:abstractNum>
  <w:abstractNum w:abstractNumId="26" w15:restartNumberingAfterBreak="0">
    <w:nsid w:val="78925E6F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23"/>
  </w:num>
  <w:num w:numId="6">
    <w:abstractNumId w:val="6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6"/>
  </w:num>
  <w:num w:numId="8">
    <w:abstractNumId w:val="11"/>
  </w:num>
  <w:num w:numId="9">
    <w:abstractNumId w:val="10"/>
  </w:num>
  <w:num w:numId="10">
    <w:abstractNumId w:val="22"/>
  </w:num>
  <w:num w:numId="11">
    <w:abstractNumId w:val="15"/>
  </w:num>
  <w:num w:numId="12">
    <w:abstractNumId w:val="25"/>
  </w:num>
  <w:num w:numId="13">
    <w:abstractNumId w:val="4"/>
  </w:num>
  <w:num w:numId="14">
    <w:abstractNumId w:val="17"/>
  </w:num>
  <w:num w:numId="15">
    <w:abstractNumId w:val="14"/>
  </w:num>
  <w:num w:numId="16">
    <w:abstractNumId w:val="27"/>
  </w:num>
  <w:num w:numId="17">
    <w:abstractNumId w:val="9"/>
  </w:num>
  <w:num w:numId="18">
    <w:abstractNumId w:val="3"/>
  </w:num>
  <w:num w:numId="19">
    <w:abstractNumId w:val="8"/>
  </w:num>
  <w:num w:numId="20">
    <w:abstractNumId w:val="7"/>
  </w:num>
  <w:num w:numId="21">
    <w:abstractNumId w:val="18"/>
  </w:num>
  <w:num w:numId="22">
    <w:abstractNumId w:val="21"/>
  </w:num>
  <w:num w:numId="23">
    <w:abstractNumId w:val="20"/>
  </w:num>
  <w:num w:numId="24">
    <w:abstractNumId w:val="24"/>
  </w:num>
  <w:num w:numId="25">
    <w:abstractNumId w:val="13"/>
  </w:num>
  <w:num w:numId="26">
    <w:abstractNumId w:val="12"/>
  </w:num>
  <w:num w:numId="27">
    <w:abstractNumId w:val="26"/>
  </w:num>
  <w:num w:numId="28">
    <w:abstractNumId w:val="19"/>
  </w:num>
  <w:num w:numId="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bén D">
    <w15:presenceInfo w15:providerId="Windows Live" w15:userId="9868bf18d497cc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xMDU0szA2M7YwM7VQ0lEKTi0uzszPAykwrAUAwJlPbSwAAAA="/>
  </w:docVars>
  <w:rsids>
    <w:rsidRoot w:val="007D5759"/>
    <w:rsid w:val="00086059"/>
    <w:rsid w:val="000C029C"/>
    <w:rsid w:val="000C177C"/>
    <w:rsid w:val="000C65A5"/>
    <w:rsid w:val="00110E03"/>
    <w:rsid w:val="001121C5"/>
    <w:rsid w:val="00157337"/>
    <w:rsid w:val="001B3BD8"/>
    <w:rsid w:val="001B4795"/>
    <w:rsid w:val="001C7A72"/>
    <w:rsid w:val="001E248C"/>
    <w:rsid w:val="001E30A0"/>
    <w:rsid w:val="001E333A"/>
    <w:rsid w:val="001E47D0"/>
    <w:rsid w:val="001F486B"/>
    <w:rsid w:val="00201D84"/>
    <w:rsid w:val="00256EC5"/>
    <w:rsid w:val="002700AE"/>
    <w:rsid w:val="002860BE"/>
    <w:rsid w:val="002E7A99"/>
    <w:rsid w:val="003210B5"/>
    <w:rsid w:val="00341DF2"/>
    <w:rsid w:val="00381609"/>
    <w:rsid w:val="00397389"/>
    <w:rsid w:val="003C1AC5"/>
    <w:rsid w:val="003E0B86"/>
    <w:rsid w:val="003E641B"/>
    <w:rsid w:val="00416078"/>
    <w:rsid w:val="0049257E"/>
    <w:rsid w:val="004973D1"/>
    <w:rsid w:val="004A5DB4"/>
    <w:rsid w:val="004B55E1"/>
    <w:rsid w:val="004D1445"/>
    <w:rsid w:val="004E749B"/>
    <w:rsid w:val="0050339E"/>
    <w:rsid w:val="00561B60"/>
    <w:rsid w:val="00576A03"/>
    <w:rsid w:val="005E4C17"/>
    <w:rsid w:val="006517E6"/>
    <w:rsid w:val="006B14DA"/>
    <w:rsid w:val="006B174C"/>
    <w:rsid w:val="006E7533"/>
    <w:rsid w:val="006F6024"/>
    <w:rsid w:val="00706139"/>
    <w:rsid w:val="00713008"/>
    <w:rsid w:val="00756116"/>
    <w:rsid w:val="007B385A"/>
    <w:rsid w:val="007C54D4"/>
    <w:rsid w:val="007D4AC2"/>
    <w:rsid w:val="007D5759"/>
    <w:rsid w:val="00813FBA"/>
    <w:rsid w:val="00822768"/>
    <w:rsid w:val="00870803"/>
    <w:rsid w:val="00871E57"/>
    <w:rsid w:val="00875D91"/>
    <w:rsid w:val="008768D6"/>
    <w:rsid w:val="008868D3"/>
    <w:rsid w:val="008C049D"/>
    <w:rsid w:val="00905D54"/>
    <w:rsid w:val="0091254F"/>
    <w:rsid w:val="00922704"/>
    <w:rsid w:val="00930071"/>
    <w:rsid w:val="009445BE"/>
    <w:rsid w:val="009450E6"/>
    <w:rsid w:val="00967A4D"/>
    <w:rsid w:val="009A1CB1"/>
    <w:rsid w:val="009B2147"/>
    <w:rsid w:val="009C2396"/>
    <w:rsid w:val="009C5073"/>
    <w:rsid w:val="009F5FC9"/>
    <w:rsid w:val="00A73065"/>
    <w:rsid w:val="00A73170"/>
    <w:rsid w:val="00A82546"/>
    <w:rsid w:val="00AA66FC"/>
    <w:rsid w:val="00AB12D5"/>
    <w:rsid w:val="00AB35F0"/>
    <w:rsid w:val="00AE4AF7"/>
    <w:rsid w:val="00B10BD1"/>
    <w:rsid w:val="00B20278"/>
    <w:rsid w:val="00B70A9B"/>
    <w:rsid w:val="00B8402C"/>
    <w:rsid w:val="00B858CF"/>
    <w:rsid w:val="00BA5A0E"/>
    <w:rsid w:val="00BB4429"/>
    <w:rsid w:val="00C04B05"/>
    <w:rsid w:val="00C12407"/>
    <w:rsid w:val="00C337D6"/>
    <w:rsid w:val="00C504BB"/>
    <w:rsid w:val="00C92930"/>
    <w:rsid w:val="00CA16FD"/>
    <w:rsid w:val="00CB730B"/>
    <w:rsid w:val="00CD4321"/>
    <w:rsid w:val="00CF0188"/>
    <w:rsid w:val="00D12448"/>
    <w:rsid w:val="00D26962"/>
    <w:rsid w:val="00D275CE"/>
    <w:rsid w:val="00D31913"/>
    <w:rsid w:val="00D605BA"/>
    <w:rsid w:val="00D60CCD"/>
    <w:rsid w:val="00D7261B"/>
    <w:rsid w:val="00DB7772"/>
    <w:rsid w:val="00DD01D9"/>
    <w:rsid w:val="00DE5A06"/>
    <w:rsid w:val="00E25C8A"/>
    <w:rsid w:val="00E733A9"/>
    <w:rsid w:val="00E75F72"/>
    <w:rsid w:val="00E93211"/>
    <w:rsid w:val="00E97595"/>
    <w:rsid w:val="00F42378"/>
    <w:rsid w:val="00F51AD7"/>
    <w:rsid w:val="00F721B4"/>
    <w:rsid w:val="00F80D1D"/>
    <w:rsid w:val="00F85F8D"/>
    <w:rsid w:val="00F94F13"/>
    <w:rsid w:val="00FA7E3D"/>
    <w:rsid w:val="00FB527F"/>
    <w:rsid w:val="00FC0F72"/>
    <w:rsid w:val="00FC315C"/>
    <w:rsid w:val="00FD356E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ancesoftware.com/encase-forensic-imager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portableapps.com/apps/utilities/7-zip_portable" TargetMode="External"/><Relationship Id="rId14" Type="http://schemas.openxmlformats.org/officeDocument/2006/relationships/image" Target="media/image5.jp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C70A-8FBE-489A-97C1-AA3ED196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live system disk imagining instruction</vt:lpstr>
    </vt:vector>
  </TitlesOfParts>
  <Company>IBM Corporation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live system disk imagining instruction</dc:title>
  <dc:subject/>
  <dc:creator>Adam Smutnicki</dc:creator>
  <cp:keywords/>
  <dc:description/>
  <cp:lastModifiedBy>Rubén D</cp:lastModifiedBy>
  <cp:revision>4</cp:revision>
  <cp:lastPrinted>2018-09-06T09:27:00Z</cp:lastPrinted>
  <dcterms:created xsi:type="dcterms:W3CDTF">2018-09-06T09:27:00Z</dcterms:created>
  <dcterms:modified xsi:type="dcterms:W3CDTF">2020-02-06T17:53:00Z</dcterms:modified>
</cp:coreProperties>
</file>