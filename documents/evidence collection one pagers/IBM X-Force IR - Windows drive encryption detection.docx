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B7DE" w14:textId="0E7902F0" w:rsidR="0091254F" w:rsidRPr="00831211" w:rsidRDefault="00467988" w:rsidP="004C20C8">
      <w:pPr>
        <w:pStyle w:val="Heading1"/>
        <w:numPr>
          <w:ilvl w:val="0"/>
          <w:numId w:val="0"/>
        </w:numPr>
        <w:jc w:val="center"/>
        <w:rPr>
          <w:rFonts w:ascii="IBM Plex Sans" w:hAnsi="IBM Plex Sans"/>
          <w:rPrChange w:id="0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1" w:author="S Saraoudas" w:date="2021-06-08T18:39:00Z">
            <w:rPr/>
          </w:rPrChange>
        </w:rPr>
        <w:t>Windows drive encryption detection</w:t>
      </w:r>
    </w:p>
    <w:p w14:paraId="2F277479" w14:textId="2C24FCF7" w:rsidR="0091254F" w:rsidRPr="00831211" w:rsidRDefault="0091254F" w:rsidP="004C20C8">
      <w:pPr>
        <w:pStyle w:val="Heading1"/>
        <w:rPr>
          <w:rFonts w:ascii="IBM Plex Sans" w:hAnsi="IBM Plex Sans"/>
          <w:rPrChange w:id="2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3" w:author="S Saraoudas" w:date="2021-06-08T18:39:00Z">
            <w:rPr/>
          </w:rPrChange>
        </w:rPr>
        <w:t>Preparation (on standalone machine)</w:t>
      </w:r>
    </w:p>
    <w:p w14:paraId="34FAA943" w14:textId="123069FA" w:rsidR="000B38DD" w:rsidRPr="00831211" w:rsidRDefault="0091254F" w:rsidP="00CF5C30">
      <w:pPr>
        <w:pStyle w:val="ListParagraph"/>
        <w:numPr>
          <w:ilvl w:val="0"/>
          <w:numId w:val="17"/>
        </w:numPr>
        <w:rPr>
          <w:rFonts w:ascii="IBM Plex Sans" w:hAnsi="IBM Plex Sans"/>
          <w:rPrChange w:id="4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5" w:author="S Saraoudas" w:date="2021-06-08T18:39:00Z">
            <w:rPr/>
          </w:rPrChange>
        </w:rPr>
        <w:t xml:space="preserve">Download </w:t>
      </w:r>
      <w:r w:rsidR="000B38DD" w:rsidRPr="00831211">
        <w:rPr>
          <w:rFonts w:ascii="IBM Plex Sans" w:hAnsi="IBM Plex Sans"/>
          <w:rPrChange w:id="6" w:author="S Saraoudas" w:date="2021-06-08T18:39:00Z">
            <w:rPr/>
          </w:rPrChange>
        </w:rPr>
        <w:t>Magnet Encryption Drive Detector. It can be obtained in one of the following ways and is free to use:</w:t>
      </w:r>
    </w:p>
    <w:p w14:paraId="2B471D10" w14:textId="77777777" w:rsidR="000B38DD" w:rsidRPr="00831211" w:rsidRDefault="000B38DD" w:rsidP="00CF5C30">
      <w:pPr>
        <w:pStyle w:val="ListParagraph"/>
        <w:numPr>
          <w:ilvl w:val="1"/>
          <w:numId w:val="17"/>
        </w:numPr>
        <w:rPr>
          <w:rFonts w:ascii="IBM Plex Sans" w:hAnsi="IBM Plex Sans"/>
          <w:rPrChange w:id="7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8" w:author="S Saraoudas" w:date="2021-06-08T18:39:00Z">
            <w:rPr/>
          </w:rPrChange>
        </w:rPr>
        <w:t xml:space="preserve">Vendor website:  </w:t>
      </w:r>
      <w:r w:rsidR="00FE745F" w:rsidRPr="00831211">
        <w:rPr>
          <w:rFonts w:ascii="IBM Plex Sans" w:hAnsi="IBM Plex Sans"/>
          <w:rPrChange w:id="9" w:author="S Saraoudas" w:date="2021-06-08T18:39:00Z">
            <w:rPr/>
          </w:rPrChange>
        </w:rPr>
        <w:fldChar w:fldCharType="begin"/>
      </w:r>
      <w:r w:rsidR="00FE745F" w:rsidRPr="00831211">
        <w:rPr>
          <w:rFonts w:ascii="IBM Plex Sans" w:hAnsi="IBM Plex Sans"/>
          <w:rPrChange w:id="10" w:author="S Saraoudas" w:date="2021-06-08T18:39:00Z">
            <w:rPr/>
          </w:rPrChange>
        </w:rPr>
        <w:instrText xml:space="preserve"> HYPERLINK "http://www.magnetforensics.com" </w:instrText>
      </w:r>
      <w:r w:rsidR="00FE745F" w:rsidRPr="00831211">
        <w:rPr>
          <w:rFonts w:ascii="IBM Plex Sans" w:hAnsi="IBM Plex Sans"/>
          <w:rPrChange w:id="11" w:author="S Saraoudas" w:date="2021-06-08T18:39:00Z">
            <w:rPr>
              <w:rStyle w:val="Hyperlink"/>
            </w:rPr>
          </w:rPrChange>
        </w:rPr>
        <w:fldChar w:fldCharType="separate"/>
      </w:r>
      <w:r w:rsidRPr="00831211">
        <w:rPr>
          <w:rStyle w:val="Hyperlink"/>
          <w:rFonts w:ascii="IBM Plex Sans" w:hAnsi="IBM Plex Sans"/>
          <w:rPrChange w:id="12" w:author="S Saraoudas" w:date="2021-06-08T18:39:00Z">
            <w:rPr>
              <w:rStyle w:val="Hyperlink"/>
            </w:rPr>
          </w:rPrChange>
        </w:rPr>
        <w:t>www.magnetforensics.com</w:t>
      </w:r>
      <w:r w:rsidR="00FE745F" w:rsidRPr="00831211">
        <w:rPr>
          <w:rStyle w:val="Hyperlink"/>
          <w:rFonts w:ascii="IBM Plex Sans" w:hAnsi="IBM Plex Sans"/>
          <w:rPrChange w:id="13" w:author="S Saraoudas" w:date="2021-06-08T18:39:00Z">
            <w:rPr>
              <w:rStyle w:val="Hyperlink"/>
            </w:rPr>
          </w:rPrChange>
        </w:rPr>
        <w:fldChar w:fldCharType="end"/>
      </w:r>
      <w:r w:rsidRPr="00831211">
        <w:rPr>
          <w:rFonts w:ascii="IBM Plex Sans" w:hAnsi="IBM Plex Sans"/>
          <w:rPrChange w:id="14" w:author="S Saraoudas" w:date="2021-06-08T18:39:00Z">
            <w:rPr/>
          </w:rPrChange>
        </w:rPr>
        <w:t xml:space="preserve">. It is necessary to provide contact details to download software, but the download starts after submitting the form. </w:t>
      </w:r>
    </w:p>
    <w:p w14:paraId="4951FD55" w14:textId="51D769D2" w:rsidR="000B38DD" w:rsidRPr="00831211" w:rsidRDefault="000B38DD" w:rsidP="003F3E55">
      <w:pPr>
        <w:pStyle w:val="ListParagraph"/>
        <w:numPr>
          <w:ilvl w:val="1"/>
          <w:numId w:val="17"/>
        </w:numPr>
        <w:rPr>
          <w:rFonts w:ascii="IBM Plex Sans" w:hAnsi="IBM Plex Sans"/>
          <w:rPrChange w:id="15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16" w:author="S Saraoudas" w:date="2021-06-08T18:39:00Z">
            <w:rPr/>
          </w:rPrChange>
        </w:rPr>
        <w:t xml:space="preserve">Download a copy from IBM </w:t>
      </w:r>
      <w:r w:rsidR="003F3E55" w:rsidRPr="00831211">
        <w:rPr>
          <w:rFonts w:ascii="IBM Plex Sans" w:hAnsi="IBM Plex Sans"/>
          <w:rPrChange w:id="17" w:author="S Saraoudas" w:date="2021-06-08T18:39:00Z">
            <w:rPr/>
          </w:rPrChange>
        </w:rPr>
        <w:t>X-Force IR</w:t>
      </w:r>
      <w:del w:id="18" w:author="S Saraoudas" w:date="2021-06-08T18:39:00Z">
        <w:r w:rsidR="003F3E55" w:rsidRPr="00831211" w:rsidDel="00401F00">
          <w:rPr>
            <w:rFonts w:ascii="IBM Plex Sans" w:hAnsi="IBM Plex Sans"/>
            <w:rPrChange w:id="19" w:author="S Saraoudas" w:date="2021-06-08T18:39:00Z">
              <w:rPr/>
            </w:rPrChange>
          </w:rPr>
          <w:delText>IS</w:delText>
        </w:r>
      </w:del>
      <w:r w:rsidRPr="00831211">
        <w:rPr>
          <w:rFonts w:ascii="IBM Plex Sans" w:hAnsi="IBM Plex Sans"/>
          <w:rPrChange w:id="20" w:author="S Saraoudas" w:date="2021-06-08T18:39:00Z">
            <w:rPr/>
          </w:rPrChange>
        </w:rPr>
        <w:t xml:space="preserve"> Cloud Storage: </w:t>
      </w:r>
      <w:r w:rsidR="003F3E55" w:rsidRPr="00831211">
        <w:rPr>
          <w:rStyle w:val="Hyperlink"/>
          <w:rFonts w:ascii="IBM Plex Sans" w:hAnsi="IBM Plex Sans"/>
          <w:rPrChange w:id="21" w:author="S Saraoudas" w:date="2021-06-08T18:39:00Z">
            <w:rPr>
              <w:rStyle w:val="Hyperlink"/>
            </w:rPr>
          </w:rPrChange>
        </w:rPr>
        <w:t>https://ibm.box.com/v/EncryptionDriveDetector-IRIS</w:t>
      </w:r>
    </w:p>
    <w:p w14:paraId="2306F705" w14:textId="380B983A" w:rsidR="00157337" w:rsidRPr="00831211" w:rsidRDefault="0091254F" w:rsidP="00CF5C30">
      <w:pPr>
        <w:pStyle w:val="ListParagraph"/>
        <w:numPr>
          <w:ilvl w:val="0"/>
          <w:numId w:val="17"/>
        </w:numPr>
        <w:rPr>
          <w:rFonts w:ascii="IBM Plex Sans" w:hAnsi="IBM Plex Sans"/>
          <w:rPrChange w:id="22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23" w:author="S Saraoudas" w:date="2021-06-08T18:39:00Z">
            <w:rPr/>
          </w:rPrChange>
        </w:rPr>
        <w:t>Find removable storage media:</w:t>
      </w:r>
      <w:r w:rsidR="002F7C2D" w:rsidRPr="00831211">
        <w:rPr>
          <w:rFonts w:ascii="IBM Plex Sans" w:hAnsi="IBM Plex Sans"/>
          <w:rPrChange w:id="24" w:author="S Saraoudas" w:date="2021-06-08T18:39:00Z">
            <w:rPr/>
          </w:rPrChange>
        </w:rPr>
        <w:t xml:space="preserve"> </w:t>
      </w:r>
      <w:r w:rsidRPr="00831211">
        <w:rPr>
          <w:rFonts w:ascii="IBM Plex Sans" w:hAnsi="IBM Plex Sans"/>
          <w:rPrChange w:id="25" w:author="S Saraoudas" w:date="2021-06-08T18:39:00Z">
            <w:rPr/>
          </w:rPrChange>
        </w:rPr>
        <w:t xml:space="preserve">it will be formatted and data </w:t>
      </w:r>
      <w:r w:rsidRPr="00831211">
        <w:rPr>
          <w:rFonts w:ascii="IBM Plex Sans" w:hAnsi="IBM Plex Sans"/>
          <w:u w:val="single"/>
          <w:rPrChange w:id="26" w:author="S Saraoudas" w:date="2021-06-08T18:39:00Z">
            <w:rPr>
              <w:u w:val="single"/>
            </w:rPr>
          </w:rPrChange>
        </w:rPr>
        <w:t>may be irrecoverably lost!</w:t>
      </w:r>
    </w:p>
    <w:p w14:paraId="2A31395A" w14:textId="77777777" w:rsidR="00157337" w:rsidRPr="00831211" w:rsidRDefault="0091254F" w:rsidP="00CF5C30">
      <w:pPr>
        <w:pStyle w:val="ListParagraph"/>
        <w:numPr>
          <w:ilvl w:val="0"/>
          <w:numId w:val="17"/>
        </w:numPr>
        <w:rPr>
          <w:rFonts w:ascii="IBM Plex Sans" w:hAnsi="IBM Plex Sans"/>
          <w:rPrChange w:id="27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28" w:author="S Saraoudas" w:date="2021-06-08T18:39:00Z">
            <w:rPr/>
          </w:rPrChange>
        </w:rPr>
        <w:t>Prepare removable media:</w:t>
      </w:r>
    </w:p>
    <w:p w14:paraId="6D7E964E" w14:textId="77777777" w:rsidR="00157337" w:rsidRPr="00831211" w:rsidRDefault="0091254F" w:rsidP="00CF5C30">
      <w:pPr>
        <w:pStyle w:val="ListParagraph"/>
        <w:numPr>
          <w:ilvl w:val="1"/>
          <w:numId w:val="17"/>
        </w:numPr>
        <w:rPr>
          <w:rFonts w:ascii="IBM Plex Sans" w:hAnsi="IBM Plex Sans"/>
          <w:rPrChange w:id="29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30" w:author="S Saraoudas" w:date="2021-06-08T18:39:00Z">
            <w:rPr/>
          </w:rPrChange>
        </w:rPr>
        <w:t>Format the media (quick format is sufficient) using NTFS or ExFAT filesystem.</w:t>
      </w:r>
    </w:p>
    <w:p w14:paraId="2601755A" w14:textId="2FDBC2E9" w:rsidR="0091254F" w:rsidRPr="00831211" w:rsidRDefault="0091254F" w:rsidP="00CF5C30">
      <w:pPr>
        <w:pStyle w:val="ListParagraph"/>
        <w:numPr>
          <w:ilvl w:val="1"/>
          <w:numId w:val="17"/>
        </w:numPr>
        <w:rPr>
          <w:rFonts w:ascii="IBM Plex Sans" w:hAnsi="IBM Plex Sans"/>
          <w:rPrChange w:id="31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32" w:author="S Saraoudas" w:date="2021-06-08T18:39:00Z">
            <w:rPr/>
          </w:rPrChange>
        </w:rPr>
        <w:t>Copy above software onto the media.</w:t>
      </w:r>
    </w:p>
    <w:p w14:paraId="12A26B06" w14:textId="1180F1F6" w:rsidR="0091254F" w:rsidRPr="00831211" w:rsidRDefault="0091254F" w:rsidP="004C20C8">
      <w:pPr>
        <w:pStyle w:val="Heading1"/>
        <w:rPr>
          <w:rFonts w:ascii="IBM Plex Sans" w:hAnsi="IBM Plex Sans"/>
          <w:rPrChange w:id="33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34" w:author="S Saraoudas" w:date="2021-06-08T18:39:00Z">
            <w:rPr/>
          </w:rPrChange>
        </w:rPr>
        <w:t>Information capture (on target machine)</w:t>
      </w:r>
    </w:p>
    <w:p w14:paraId="7A1C9AFA" w14:textId="454499BD" w:rsidR="00B50335" w:rsidRPr="00831211" w:rsidRDefault="0091254F" w:rsidP="00CF5C30">
      <w:pPr>
        <w:rPr>
          <w:rFonts w:ascii="IBM Plex Sans" w:hAnsi="IBM Plex Sans"/>
          <w:rPrChange w:id="35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36" w:author="S Saraoudas" w:date="2021-06-08T18:39:00Z">
            <w:rPr/>
          </w:rPrChange>
        </w:rPr>
        <w:t>It is required is to have administrative rights on the machine</w:t>
      </w:r>
      <w:r w:rsidR="00B50335" w:rsidRPr="00831211">
        <w:rPr>
          <w:rFonts w:ascii="IBM Plex Sans" w:hAnsi="IBM Plex Sans"/>
          <w:rPrChange w:id="37" w:author="S Saraoudas" w:date="2021-06-08T18:39:00Z">
            <w:rPr/>
          </w:rPrChange>
        </w:rPr>
        <w:t xml:space="preserve">. </w:t>
      </w:r>
    </w:p>
    <w:p w14:paraId="51784031" w14:textId="6E650D14" w:rsidR="00B50335" w:rsidRPr="00831211" w:rsidRDefault="00B50335" w:rsidP="00CF5C30">
      <w:pPr>
        <w:pStyle w:val="ListParagraph"/>
        <w:numPr>
          <w:ilvl w:val="0"/>
          <w:numId w:val="33"/>
        </w:numPr>
        <w:rPr>
          <w:rFonts w:ascii="IBM Plex Sans" w:hAnsi="IBM Plex Sans"/>
          <w:rPrChange w:id="38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39" w:author="S Saraoudas" w:date="2021-06-08T18:39:00Z">
            <w:rPr/>
          </w:rPrChange>
        </w:rPr>
        <w:t>Connect prepared previously removable media.</w:t>
      </w:r>
    </w:p>
    <w:p w14:paraId="5205FB42" w14:textId="4B8D592E" w:rsidR="000B38DD" w:rsidRPr="00831211" w:rsidRDefault="000B38DD" w:rsidP="00CF5C30">
      <w:pPr>
        <w:pStyle w:val="ListParagraph"/>
        <w:numPr>
          <w:ilvl w:val="0"/>
          <w:numId w:val="33"/>
        </w:numPr>
        <w:rPr>
          <w:rFonts w:ascii="IBM Plex Sans" w:hAnsi="IBM Plex Sans"/>
          <w:rPrChange w:id="40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41" w:author="S Saraoudas" w:date="2021-06-08T18:39:00Z">
            <w:rPr/>
          </w:rPrChange>
        </w:rPr>
        <w:t>Launch Magnet Encryption Drive Detector</w:t>
      </w:r>
    </w:p>
    <w:p w14:paraId="17DCEF0D" w14:textId="77777777" w:rsidR="00B50335" w:rsidRPr="00831211" w:rsidRDefault="000B38DD" w:rsidP="00CF5C30">
      <w:pPr>
        <w:pStyle w:val="ListParagraph"/>
        <w:numPr>
          <w:ilvl w:val="0"/>
          <w:numId w:val="33"/>
        </w:numPr>
        <w:rPr>
          <w:rFonts w:ascii="IBM Plex Sans" w:hAnsi="IBM Plex Sans"/>
          <w:rPrChange w:id="42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43" w:author="S Saraoudas" w:date="2021-06-08T18:39:00Z">
            <w:rPr/>
          </w:rPrChange>
        </w:rPr>
        <w:t>Accept “End User License”</w:t>
      </w:r>
    </w:p>
    <w:p w14:paraId="72BE5F55" w14:textId="77777777" w:rsidR="00B50335" w:rsidRPr="00831211" w:rsidRDefault="000B38DD" w:rsidP="00CF5C30">
      <w:pPr>
        <w:pStyle w:val="ListParagraph"/>
        <w:numPr>
          <w:ilvl w:val="0"/>
          <w:numId w:val="33"/>
        </w:numPr>
        <w:rPr>
          <w:rFonts w:ascii="IBM Plex Sans" w:hAnsi="IBM Plex Sans"/>
          <w:rPrChange w:id="44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45" w:author="S Saraoudas" w:date="2021-06-08T18:39:00Z">
            <w:rPr/>
          </w:rPrChange>
        </w:rPr>
        <w:t>Following window will be show. Let the tool run until “Press any key to continue…” will be presented.</w:t>
      </w:r>
    </w:p>
    <w:p w14:paraId="6C600E6E" w14:textId="0C5C2BDB" w:rsidR="000B38DD" w:rsidRPr="00831211" w:rsidRDefault="000B38DD" w:rsidP="00CF5C30">
      <w:pPr>
        <w:pStyle w:val="ListParagraph"/>
        <w:numPr>
          <w:ilvl w:val="0"/>
          <w:numId w:val="33"/>
        </w:numPr>
        <w:rPr>
          <w:rFonts w:ascii="IBM Plex Sans" w:hAnsi="IBM Plex Sans"/>
          <w:rPrChange w:id="46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47" w:author="S Saraoudas" w:date="2021-06-08T18:39:00Z">
            <w:rPr/>
          </w:rPrChange>
        </w:rPr>
        <w:t xml:space="preserve">Do not close the window. Take a </w:t>
      </w:r>
      <w:r w:rsidR="004E6A0A" w:rsidRPr="00831211">
        <w:rPr>
          <w:rFonts w:ascii="IBM Plex Sans" w:hAnsi="IBM Plex Sans"/>
          <w:rPrChange w:id="48" w:author="S Saraoudas" w:date="2021-06-08T18:39:00Z">
            <w:rPr/>
          </w:rPrChange>
        </w:rPr>
        <w:t xml:space="preserve">physical </w:t>
      </w:r>
      <w:r w:rsidRPr="00831211">
        <w:rPr>
          <w:rFonts w:ascii="IBM Plex Sans" w:hAnsi="IBM Plex Sans"/>
          <w:rPrChange w:id="49" w:author="S Saraoudas" w:date="2021-06-08T18:39:00Z">
            <w:rPr/>
          </w:rPrChange>
        </w:rPr>
        <w:t xml:space="preserve">note about </w:t>
      </w:r>
      <w:r w:rsidR="004E6A0A" w:rsidRPr="00831211">
        <w:rPr>
          <w:rFonts w:ascii="IBM Plex Sans" w:hAnsi="IBM Plex Sans"/>
          <w:rPrChange w:id="50" w:author="S Saraoudas" w:date="2021-06-08T18:39:00Z">
            <w:rPr/>
          </w:rPrChange>
        </w:rPr>
        <w:t xml:space="preserve">type of encryption </w:t>
      </w:r>
      <w:r w:rsidRPr="00831211">
        <w:rPr>
          <w:rFonts w:ascii="IBM Plex Sans" w:hAnsi="IBM Plex Sans"/>
          <w:rPrChange w:id="51" w:author="S Saraoudas" w:date="2021-06-08T18:39:00Z">
            <w:rPr/>
          </w:rPrChange>
        </w:rPr>
        <w:t xml:space="preserve">present in the system, by checking message “PhysicalDriveX contains a &lt;ENCRYPTION_TYPE&gt; encrypted volume.” </w:t>
      </w:r>
      <w:r w:rsidR="004E6A0A" w:rsidRPr="00831211">
        <w:rPr>
          <w:rFonts w:ascii="IBM Plex Sans" w:hAnsi="IBM Plex Sans"/>
          <w:rPrChange w:id="52" w:author="S Saraoudas" w:date="2021-06-08T18:39:00Z">
            <w:rPr/>
          </w:rPrChange>
        </w:rPr>
        <w:t xml:space="preserve">Example of such message is show in the image </w:t>
      </w:r>
      <w:r w:rsidR="004E6A0A" w:rsidRPr="00831211">
        <w:rPr>
          <w:rFonts w:ascii="IBM Plex Sans" w:hAnsi="IBM Plex Sans"/>
          <w:rPrChange w:id="53" w:author="S Saraoudas" w:date="2021-06-08T18:39:00Z">
            <w:rPr/>
          </w:rPrChange>
        </w:rPr>
        <w:t>below (marked in the red rectangle):</w:t>
      </w:r>
      <w:r w:rsidR="004E6A0A" w:rsidRPr="00831211">
        <w:rPr>
          <w:rFonts w:ascii="IBM Plex Sans" w:hAnsi="IBM Plex Sans"/>
          <w:noProof/>
          <w:lang w:eastAsia="pl-PL"/>
          <w:rPrChange w:id="54" w:author="S Saraoudas" w:date="2021-06-08T18:39:00Z">
            <w:rPr>
              <w:noProof/>
              <w:lang w:eastAsia="pl-PL"/>
            </w:rPr>
          </w:rPrChange>
        </w:rPr>
        <w:t xml:space="preserve"> </w:t>
      </w:r>
      <w:r w:rsidR="004E6A0A" w:rsidRPr="00831211">
        <w:rPr>
          <w:rFonts w:ascii="IBM Plex Sans" w:hAnsi="IBM Plex Sans"/>
          <w:noProof/>
          <w:lang w:val="pl-PL" w:eastAsia="pl-PL"/>
          <w:rPrChange w:id="55" w:author="S Saraoudas" w:date="2021-06-08T18:39:00Z">
            <w:rPr>
              <w:noProof/>
              <w:lang w:val="pl-PL" w:eastAsia="pl-PL"/>
            </w:rPr>
          </w:rPrChange>
        </w:rPr>
        <w:drawing>
          <wp:inline distT="0" distB="0" distL="0" distR="0" wp14:anchorId="12487C44" wp14:editId="1F29A39A">
            <wp:extent cx="3120390" cy="20281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$9528EF660B4687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2C9C" w14:textId="6EA5DF75" w:rsidR="004E6A0A" w:rsidRPr="00831211" w:rsidRDefault="004E6A0A" w:rsidP="00CF5C30">
      <w:pPr>
        <w:pStyle w:val="ListParagraph"/>
        <w:numPr>
          <w:ilvl w:val="0"/>
          <w:numId w:val="33"/>
        </w:numPr>
        <w:rPr>
          <w:rFonts w:ascii="IBM Plex Sans" w:hAnsi="IBM Plex Sans"/>
          <w:rPrChange w:id="56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57" w:author="S Saraoudas" w:date="2021-06-08T18:39:00Z">
            <w:rPr/>
          </w:rPrChange>
        </w:rPr>
        <w:t>In case of no encryption, following message will be show: “No (…) encrypted volumes detectable by EDD were found.”</w:t>
      </w:r>
    </w:p>
    <w:p w14:paraId="56CD3C6E" w14:textId="77777777" w:rsidR="00B50335" w:rsidRPr="00831211" w:rsidRDefault="00B50335" w:rsidP="00CF5C30">
      <w:pPr>
        <w:pStyle w:val="ListParagraph"/>
        <w:numPr>
          <w:ilvl w:val="0"/>
          <w:numId w:val="33"/>
        </w:numPr>
        <w:rPr>
          <w:rFonts w:ascii="IBM Plex Sans" w:hAnsi="IBM Plex Sans"/>
          <w:rPrChange w:id="58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59" w:author="S Saraoudas" w:date="2021-06-08T18:39:00Z">
            <w:rPr/>
          </w:rPrChange>
        </w:rPr>
        <w:t>When completed, close application and safely disconnect media from the system.</w:t>
      </w:r>
    </w:p>
    <w:p w14:paraId="11070EBE" w14:textId="2E771040" w:rsidR="00B50335" w:rsidRPr="00831211" w:rsidRDefault="00B50335" w:rsidP="00CF5C30">
      <w:pPr>
        <w:pStyle w:val="ListParagraph"/>
        <w:numPr>
          <w:ilvl w:val="0"/>
          <w:numId w:val="33"/>
        </w:numPr>
        <w:rPr>
          <w:rFonts w:ascii="IBM Plex Sans" w:hAnsi="IBM Plex Sans"/>
          <w:rPrChange w:id="60" w:author="S Saraoudas" w:date="2021-06-08T18:39:00Z">
            <w:rPr/>
          </w:rPrChange>
        </w:rPr>
      </w:pPr>
      <w:r w:rsidRPr="00831211">
        <w:rPr>
          <w:rFonts w:ascii="IBM Plex Sans" w:hAnsi="IBM Plex Sans"/>
          <w:rPrChange w:id="61" w:author="S Saraoudas" w:date="2021-06-08T18:39:00Z">
            <w:rPr/>
          </w:rPrChange>
        </w:rPr>
        <w:t xml:space="preserve">Send information about encryption to designated IBM </w:t>
      </w:r>
      <w:r w:rsidR="003F3E55" w:rsidRPr="00831211">
        <w:rPr>
          <w:rFonts w:ascii="IBM Plex Sans" w:hAnsi="IBM Plex Sans"/>
          <w:rPrChange w:id="62" w:author="S Saraoudas" w:date="2021-06-08T18:39:00Z">
            <w:rPr/>
          </w:rPrChange>
        </w:rPr>
        <w:t>X-Force IR</w:t>
      </w:r>
      <w:del w:id="63" w:author="S Saraoudas" w:date="2021-06-08T18:39:00Z">
        <w:r w:rsidR="003F3E55" w:rsidRPr="00831211" w:rsidDel="00401F00">
          <w:rPr>
            <w:rFonts w:ascii="IBM Plex Sans" w:hAnsi="IBM Plex Sans"/>
            <w:rPrChange w:id="64" w:author="S Saraoudas" w:date="2021-06-08T18:39:00Z">
              <w:rPr/>
            </w:rPrChange>
          </w:rPr>
          <w:delText>IS</w:delText>
        </w:r>
      </w:del>
      <w:r w:rsidRPr="00831211">
        <w:rPr>
          <w:rFonts w:ascii="IBM Plex Sans" w:hAnsi="IBM Plex Sans"/>
          <w:rPrChange w:id="65" w:author="S Saraoudas" w:date="2021-06-08T18:39:00Z">
            <w:rPr/>
          </w:rPrChange>
        </w:rPr>
        <w:t xml:space="preserve"> Consultant.</w:t>
      </w:r>
    </w:p>
    <w:p w14:paraId="1AA6204E" w14:textId="77777777" w:rsidR="005E4C17" w:rsidRPr="00831211" w:rsidRDefault="005E4C17" w:rsidP="004C20C8">
      <w:pPr>
        <w:rPr>
          <w:rFonts w:ascii="IBM Plex Sans" w:hAnsi="IBM Plex Sans"/>
          <w:rPrChange w:id="66" w:author="S Saraoudas" w:date="2021-06-08T18:39:00Z">
            <w:rPr/>
          </w:rPrChange>
        </w:rPr>
      </w:pPr>
    </w:p>
    <w:sectPr w:rsidR="005E4C17" w:rsidRPr="00831211" w:rsidSect="007130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8698B" w14:textId="77777777" w:rsidR="00863E7F" w:rsidRDefault="00863E7F" w:rsidP="007D5759">
      <w:pPr>
        <w:spacing w:after="0" w:line="240" w:lineRule="auto"/>
      </w:pPr>
      <w:r>
        <w:separator/>
      </w:r>
    </w:p>
  </w:endnote>
  <w:endnote w:type="continuationSeparator" w:id="0">
    <w:p w14:paraId="77A828FD" w14:textId="77777777" w:rsidR="00863E7F" w:rsidRDefault="00863E7F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93EA" w14:textId="77777777" w:rsidR="00831211" w:rsidRDefault="008312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42DC" w14:textId="2E3227E0" w:rsidR="007D5759" w:rsidRPr="00FD2684" w:rsidRDefault="00CD432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  <w:rPrChange w:id="83" w:author="S Saraoudas" w:date="2021-06-08T18:39:00Z">
          <w:rPr/>
        </w:rPrChange>
      </w:rPr>
    </w:pPr>
    <w:del w:id="84" w:author="S Saraoudas" w:date="2021-06-08T18:39:00Z">
      <w:r w:rsidRPr="00FD2684" w:rsidDel="00FD2684">
        <w:rPr>
          <w:rFonts w:ascii="IBM Plex Sans" w:hAnsi="IBM Plex Sans"/>
          <w:rPrChange w:id="85" w:author="S Saraoudas" w:date="2021-06-08T18:39:00Z">
            <w:rPr/>
          </w:rPrChange>
        </w:rPr>
        <w:delText>v</w:delText>
      </w:r>
      <w:r w:rsidRPr="00FD2684" w:rsidDel="00FD2684">
        <w:rPr>
          <w:rFonts w:ascii="IBM Plex Sans" w:hAnsi="IBM Plex Sans"/>
          <w:rPrChange w:id="86" w:author="S Saraoudas" w:date="2021-06-08T18:39:00Z">
            <w:rPr/>
          </w:rPrChange>
        </w:rPr>
        <w:fldChar w:fldCharType="begin"/>
      </w:r>
      <w:r w:rsidRPr="00FD2684" w:rsidDel="00FD2684">
        <w:rPr>
          <w:rFonts w:ascii="IBM Plex Sans" w:hAnsi="IBM Plex Sans"/>
          <w:rPrChange w:id="87" w:author="S Saraoudas" w:date="2021-06-08T18:39:00Z">
            <w:rPr/>
          </w:rPrChange>
        </w:rPr>
        <w:delInstrText xml:space="preserve"> SAVEDATE [\@ "yyyyMMdd"]  \* MERGEFORMAT </w:delInstrText>
      </w:r>
      <w:r w:rsidRPr="00FD2684" w:rsidDel="00FD2684">
        <w:rPr>
          <w:rFonts w:ascii="IBM Plex Sans" w:hAnsi="IBM Plex Sans"/>
          <w:rPrChange w:id="88" w:author="S Saraoudas" w:date="2021-06-08T18:39:00Z">
            <w:rPr/>
          </w:rPrChange>
        </w:rPr>
        <w:fldChar w:fldCharType="separate"/>
      </w:r>
      <w:r w:rsidR="00831211" w:rsidRPr="00FD2684" w:rsidDel="00FD2684">
        <w:rPr>
          <w:rFonts w:ascii="IBM Plex Sans" w:hAnsi="IBM Plex Sans"/>
          <w:noProof/>
          <w:rPrChange w:id="89" w:author="S Saraoudas" w:date="2021-06-08T18:39:00Z">
            <w:rPr>
              <w:noProof/>
            </w:rPr>
          </w:rPrChange>
        </w:rPr>
        <w:delText>20170705</w:delText>
      </w:r>
      <w:r w:rsidRPr="00FD2684" w:rsidDel="00FD2684">
        <w:rPr>
          <w:rFonts w:ascii="IBM Plex Sans" w:hAnsi="IBM Plex Sans"/>
          <w:rPrChange w:id="90" w:author="S Saraoudas" w:date="2021-06-08T18:39:00Z">
            <w:rPr/>
          </w:rPrChange>
        </w:rPr>
        <w:fldChar w:fldCharType="end"/>
      </w:r>
    </w:del>
    <w:ins w:id="91" w:author="S Saraoudas" w:date="2021-06-08T18:39:00Z">
      <w:r w:rsidR="00FD2684" w:rsidRPr="00FD2684">
        <w:rPr>
          <w:rFonts w:ascii="IBM Plex Sans" w:hAnsi="IBM Plex Sans"/>
          <w:rPrChange w:id="92" w:author="S Saraoudas" w:date="2021-06-08T18:39:00Z">
            <w:rPr/>
          </w:rPrChange>
        </w:rPr>
        <w:t>v</w:t>
      </w:r>
      <w:r w:rsidR="00FD2684" w:rsidRPr="00FD2684">
        <w:rPr>
          <w:rFonts w:ascii="IBM Plex Sans" w:hAnsi="IBM Plex Sans"/>
          <w:rPrChange w:id="93" w:author="S Saraoudas" w:date="2021-06-08T18:39:00Z">
            <w:rPr/>
          </w:rPrChange>
        </w:rPr>
        <w:fldChar w:fldCharType="begin"/>
      </w:r>
      <w:r w:rsidR="00FD2684" w:rsidRPr="00FD2684">
        <w:rPr>
          <w:rFonts w:ascii="IBM Plex Sans" w:hAnsi="IBM Plex Sans"/>
          <w:rPrChange w:id="94" w:author="S Saraoudas" w:date="2021-06-08T18:39:00Z">
            <w:rPr/>
          </w:rPrChange>
        </w:rPr>
        <w:instrText xml:space="preserve"> SAVEDATE [\@ "yyyyMMdd"]  \* MERGEFORMAT </w:instrText>
      </w:r>
      <w:r w:rsidR="00FD2684" w:rsidRPr="00FD2684">
        <w:rPr>
          <w:rFonts w:ascii="IBM Plex Sans" w:hAnsi="IBM Plex Sans"/>
          <w:rPrChange w:id="95" w:author="S Saraoudas" w:date="2021-06-08T18:39:00Z">
            <w:rPr/>
          </w:rPrChange>
        </w:rPr>
        <w:fldChar w:fldCharType="separate"/>
      </w:r>
    </w:ins>
    <w:ins w:id="96" w:author="S Saraoudas" w:date="2021-06-08T20:14:00Z">
      <w:r w:rsidR="000B4688">
        <w:rPr>
          <w:rFonts w:ascii="IBM Plex Sans" w:hAnsi="IBM Plex Sans"/>
          <w:noProof/>
        </w:rPr>
        <w:t>20210608</w:t>
      </w:r>
    </w:ins>
    <w:ins w:id="97" w:author="S Saraoudas" w:date="2021-06-08T18:39:00Z">
      <w:r w:rsidR="00FD2684" w:rsidRPr="00FD2684">
        <w:rPr>
          <w:rFonts w:ascii="IBM Plex Sans" w:hAnsi="IBM Plex Sans"/>
          <w:rPrChange w:id="98" w:author="S Saraoudas" w:date="2021-06-08T18:39:00Z">
            <w:rPr/>
          </w:rPrChange>
        </w:rPr>
        <w:fldChar w:fldCharType="end"/>
      </w:r>
    </w:ins>
    <w:r w:rsidR="00F94F13" w:rsidRPr="00FD2684">
      <w:rPr>
        <w:rFonts w:ascii="IBM Plex Sans" w:hAnsi="IBM Plex Sans"/>
        <w:rPrChange w:id="99" w:author="S Saraoudas" w:date="2021-06-08T18:39:00Z">
          <w:rPr/>
        </w:rPrChange>
      </w:rPr>
      <w:tab/>
    </w:r>
    <w:r w:rsidR="00F94F13" w:rsidRPr="00FD2684">
      <w:rPr>
        <w:rFonts w:ascii="IBM Plex Sans" w:hAnsi="IBM Plex Sans"/>
        <w:rPrChange w:id="100" w:author="S Saraoudas" w:date="2021-06-08T18:39:00Z">
          <w:rPr/>
        </w:rPrChange>
      </w:rPr>
      <w:fldChar w:fldCharType="begin"/>
    </w:r>
    <w:r w:rsidR="00F94F13" w:rsidRPr="00FD2684">
      <w:rPr>
        <w:rFonts w:ascii="IBM Plex Sans" w:hAnsi="IBM Plex Sans"/>
        <w:rPrChange w:id="101" w:author="S Saraoudas" w:date="2021-06-08T18:39:00Z">
          <w:rPr/>
        </w:rPrChange>
      </w:rPr>
      <w:instrText xml:space="preserve"> PAGE   \* MERGEFORMAT </w:instrText>
    </w:r>
    <w:r w:rsidR="00F94F13" w:rsidRPr="00FD2684">
      <w:rPr>
        <w:rFonts w:ascii="IBM Plex Sans" w:hAnsi="IBM Plex Sans"/>
        <w:rPrChange w:id="102" w:author="S Saraoudas" w:date="2021-06-08T18:39:00Z">
          <w:rPr/>
        </w:rPrChange>
      </w:rPr>
      <w:fldChar w:fldCharType="separate"/>
    </w:r>
    <w:r w:rsidR="003F3E55" w:rsidRPr="00FD2684">
      <w:rPr>
        <w:rFonts w:ascii="IBM Plex Sans" w:hAnsi="IBM Plex Sans"/>
        <w:noProof/>
        <w:rPrChange w:id="103" w:author="S Saraoudas" w:date="2021-06-08T18:39:00Z">
          <w:rPr>
            <w:noProof/>
          </w:rPr>
        </w:rPrChange>
      </w:rPr>
      <w:t>1</w:t>
    </w:r>
    <w:r w:rsidR="00F94F13" w:rsidRPr="00FD2684">
      <w:rPr>
        <w:rFonts w:ascii="IBM Plex Sans" w:hAnsi="IBM Plex Sans"/>
        <w:rPrChange w:id="104" w:author="S Saraoudas" w:date="2021-06-08T18:39:00Z">
          <w:rPr/>
        </w:rPrChange>
      </w:rPr>
      <w:fldChar w:fldCharType="end"/>
    </w:r>
    <w:r w:rsidR="00F94F13" w:rsidRPr="00FD2684">
      <w:rPr>
        <w:rFonts w:ascii="IBM Plex Sans" w:hAnsi="IBM Plex Sans"/>
        <w:rPrChange w:id="105" w:author="S Saraoudas" w:date="2021-06-08T18:39:00Z">
          <w:rPr/>
        </w:rPrChange>
      </w:rPr>
      <w:t>/</w:t>
    </w:r>
    <w:r w:rsidR="0033111A" w:rsidRPr="00FD2684">
      <w:rPr>
        <w:rFonts w:ascii="IBM Plex Sans" w:hAnsi="IBM Plex Sans"/>
        <w:rPrChange w:id="106" w:author="S Saraoudas" w:date="2021-06-08T18:39:00Z">
          <w:rPr/>
        </w:rPrChange>
      </w:rPr>
      <w:fldChar w:fldCharType="begin"/>
    </w:r>
    <w:r w:rsidR="0033111A" w:rsidRPr="00FD2684">
      <w:rPr>
        <w:rFonts w:ascii="IBM Plex Sans" w:hAnsi="IBM Plex Sans"/>
        <w:rPrChange w:id="107" w:author="S Saraoudas" w:date="2021-06-08T18:39:00Z">
          <w:rPr/>
        </w:rPrChange>
      </w:rPr>
      <w:instrText xml:space="preserve"> NUMPAGES   \* MERGEFORMAT </w:instrText>
    </w:r>
    <w:r w:rsidR="0033111A" w:rsidRPr="00FD2684">
      <w:rPr>
        <w:rFonts w:ascii="IBM Plex Sans" w:hAnsi="IBM Plex Sans"/>
        <w:rPrChange w:id="108" w:author="S Saraoudas" w:date="2021-06-08T18:39:00Z">
          <w:rPr>
            <w:noProof/>
          </w:rPr>
        </w:rPrChange>
      </w:rPr>
      <w:fldChar w:fldCharType="separate"/>
    </w:r>
    <w:r w:rsidR="003F3E55" w:rsidRPr="00FD2684">
      <w:rPr>
        <w:rFonts w:ascii="IBM Plex Sans" w:hAnsi="IBM Plex Sans"/>
        <w:noProof/>
        <w:rPrChange w:id="109" w:author="S Saraoudas" w:date="2021-06-08T18:39:00Z">
          <w:rPr>
            <w:noProof/>
          </w:rPr>
        </w:rPrChange>
      </w:rPr>
      <w:t>1</w:t>
    </w:r>
    <w:r w:rsidR="0033111A" w:rsidRPr="00FD2684">
      <w:rPr>
        <w:rFonts w:ascii="IBM Plex Sans" w:hAnsi="IBM Plex Sans"/>
        <w:noProof/>
        <w:rPrChange w:id="110" w:author="S Saraoudas" w:date="2021-06-08T18:39:00Z">
          <w:rPr>
            <w:noProof/>
          </w:rPr>
        </w:rPrChange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0490" w14:textId="77777777" w:rsidR="00831211" w:rsidRDefault="00831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F51AB" w14:textId="77777777" w:rsidR="00863E7F" w:rsidRDefault="00863E7F" w:rsidP="007D5759">
      <w:pPr>
        <w:spacing w:after="0" w:line="240" w:lineRule="auto"/>
      </w:pPr>
      <w:r>
        <w:separator/>
      </w:r>
    </w:p>
  </w:footnote>
  <w:footnote w:type="continuationSeparator" w:id="0">
    <w:p w14:paraId="0CE04025" w14:textId="77777777" w:rsidR="00863E7F" w:rsidRDefault="00863E7F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D95B" w14:textId="77777777" w:rsidR="00831211" w:rsidRDefault="008312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54401769" w:rsidR="007D5759" w:rsidRPr="00831211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  <w:rPrChange w:id="67" w:author="S Saraoudas" w:date="2021-06-08T18:39:00Z">
          <w:rPr/>
        </w:rPrChange>
      </w:rPr>
    </w:pPr>
    <w:r w:rsidRPr="00831211">
      <w:rPr>
        <w:rFonts w:ascii="IBM Plex Sans" w:hAnsi="IBM Plex Sans"/>
        <w:rPrChange w:id="68" w:author="S Saraoudas" w:date="2021-06-08T18:39:00Z">
          <w:rPr/>
        </w:rPrChange>
      </w:rPr>
      <w:t>IBM</w:t>
    </w:r>
    <w:ins w:id="69" w:author="S Saraoudas" w:date="2021-06-08T18:39:00Z">
      <w:r w:rsidR="00831211">
        <w:rPr>
          <w:rFonts w:ascii="IBM Plex Sans" w:hAnsi="IBM Plex Sans"/>
        </w:rPr>
        <w:t xml:space="preserve"> Security</w:t>
      </w:r>
    </w:ins>
    <w:r w:rsidRPr="00831211">
      <w:rPr>
        <w:rFonts w:ascii="IBM Plex Sans" w:hAnsi="IBM Plex Sans"/>
        <w:rPrChange w:id="70" w:author="S Saraoudas" w:date="2021-06-08T18:39:00Z">
          <w:rPr/>
        </w:rPrChange>
      </w:rPr>
      <w:t xml:space="preserve"> </w:t>
    </w:r>
    <w:r w:rsidR="003F3E55" w:rsidRPr="00831211">
      <w:rPr>
        <w:rFonts w:ascii="IBM Plex Sans" w:hAnsi="IBM Plex Sans"/>
        <w:rPrChange w:id="71" w:author="S Saraoudas" w:date="2021-06-08T18:39:00Z">
          <w:rPr/>
        </w:rPrChange>
      </w:rPr>
      <w:t>X-Force IR</w:t>
    </w:r>
    <w:del w:id="72" w:author="S Saraoudas" w:date="2021-06-08T20:14:00Z">
      <w:r w:rsidR="003F3E55" w:rsidRPr="00831211" w:rsidDel="000B4688">
        <w:rPr>
          <w:rFonts w:ascii="IBM Plex Sans" w:hAnsi="IBM Plex Sans"/>
          <w:rPrChange w:id="73" w:author="S Saraoudas" w:date="2021-06-08T18:39:00Z">
            <w:rPr/>
          </w:rPrChange>
        </w:rPr>
        <w:delText>IS</w:delText>
      </w:r>
    </w:del>
    <w:r w:rsidRPr="00831211">
      <w:rPr>
        <w:rFonts w:ascii="IBM Plex Sans" w:hAnsi="IBM Plex Sans"/>
        <w:rPrChange w:id="74" w:author="S Saraoudas" w:date="2021-06-08T18:39:00Z">
          <w:rPr/>
        </w:rPrChange>
      </w:rPr>
      <w:tab/>
    </w:r>
    <w:r w:rsidR="004B55E1" w:rsidRPr="00831211">
      <w:rPr>
        <w:rFonts w:ascii="IBM Plex Sans" w:hAnsi="IBM Plex Sans"/>
        <w:rPrChange w:id="75" w:author="S Saraoudas" w:date="2021-06-08T18:39:00Z">
          <w:rPr/>
        </w:rPrChange>
      </w:rPr>
      <w:tab/>
    </w:r>
    <w:r w:rsidR="0033111A" w:rsidRPr="00831211">
      <w:rPr>
        <w:rFonts w:ascii="IBM Plex Sans" w:hAnsi="IBM Plex Sans"/>
        <w:rPrChange w:id="76" w:author="S Saraoudas" w:date="2021-06-08T18:39:00Z">
          <w:rPr/>
        </w:rPrChange>
      </w:rPr>
      <w:fldChar w:fldCharType="begin"/>
    </w:r>
    <w:r w:rsidR="0033111A" w:rsidRPr="00831211">
      <w:rPr>
        <w:rFonts w:ascii="IBM Plex Sans" w:hAnsi="IBM Plex Sans"/>
        <w:rPrChange w:id="77" w:author="S Saraoudas" w:date="2021-06-08T18:39:00Z">
          <w:rPr/>
        </w:rPrChange>
      </w:rPr>
      <w:instrText xml:space="preserve"> TITLE   \* MERGEFORMAT </w:instrText>
    </w:r>
    <w:r w:rsidR="0033111A" w:rsidRPr="00831211">
      <w:rPr>
        <w:rFonts w:ascii="IBM Plex Sans" w:hAnsi="IBM Plex Sans"/>
        <w:rPrChange w:id="78" w:author="S Saraoudas" w:date="2021-06-08T18:39:00Z">
          <w:rPr/>
        </w:rPrChange>
      </w:rPr>
      <w:fldChar w:fldCharType="separate"/>
    </w:r>
    <w:ins w:id="79" w:author="S Saraoudas" w:date="2021-06-08T18:40:00Z">
      <w:r w:rsidR="00F375BB">
        <w:rPr>
          <w:rFonts w:ascii="IBM Plex Sans" w:hAnsi="IBM Plex Sans"/>
        </w:rPr>
        <w:t>Windows drive encryption detection</w:t>
      </w:r>
    </w:ins>
    <w:del w:id="80" w:author="S Saraoudas" w:date="2021-06-08T18:40:00Z">
      <w:r w:rsidR="00E57BBA" w:rsidRPr="00831211" w:rsidDel="00F375BB">
        <w:rPr>
          <w:rFonts w:ascii="IBM Plex Sans" w:hAnsi="IBM Plex Sans"/>
          <w:rPrChange w:id="81" w:author="S Saraoudas" w:date="2021-06-08T18:39:00Z">
            <w:rPr/>
          </w:rPrChange>
        </w:rPr>
        <w:delText>Windows drive encryption detection</w:delText>
      </w:r>
    </w:del>
    <w:r w:rsidR="0033111A" w:rsidRPr="00831211">
      <w:rPr>
        <w:rFonts w:ascii="IBM Plex Sans" w:hAnsi="IBM Plex Sans"/>
        <w:rPrChange w:id="82" w:author="S Saraoudas" w:date="2021-06-08T18:39:00Z">
          <w:rPr/>
        </w:rPrChange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1460" w14:textId="77777777" w:rsidR="00831211" w:rsidRDefault="00831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EAE"/>
    <w:multiLevelType w:val="multilevel"/>
    <w:tmpl w:val="CF56AEBC"/>
    <w:numStyleLink w:val="ListStyle"/>
  </w:abstractNum>
  <w:abstractNum w:abstractNumId="1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70E"/>
    <w:multiLevelType w:val="multilevel"/>
    <w:tmpl w:val="CF56AEBC"/>
    <w:numStyleLink w:val="ListStyle"/>
  </w:abstractNum>
  <w:abstractNum w:abstractNumId="4" w15:restartNumberingAfterBreak="0">
    <w:nsid w:val="226234AE"/>
    <w:multiLevelType w:val="multilevel"/>
    <w:tmpl w:val="CF56AEBC"/>
    <w:numStyleLink w:val="ListStyle"/>
  </w:abstractNum>
  <w:abstractNum w:abstractNumId="5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3AE1"/>
    <w:multiLevelType w:val="multilevel"/>
    <w:tmpl w:val="CF56AEBC"/>
    <w:numStyleLink w:val="ListStyle"/>
  </w:abstractNum>
  <w:abstractNum w:abstractNumId="8" w15:restartNumberingAfterBreak="0">
    <w:nsid w:val="2A7D25E7"/>
    <w:multiLevelType w:val="multilevel"/>
    <w:tmpl w:val="CF56AEBC"/>
    <w:numStyleLink w:val="ListStyle"/>
  </w:abstractNum>
  <w:abstractNum w:abstractNumId="9" w15:restartNumberingAfterBreak="0">
    <w:nsid w:val="2F5D3D49"/>
    <w:multiLevelType w:val="multilevel"/>
    <w:tmpl w:val="CF56AEBC"/>
    <w:numStyleLink w:val="ListStyle"/>
  </w:abstractNum>
  <w:abstractNum w:abstractNumId="10" w15:restartNumberingAfterBreak="0">
    <w:nsid w:val="30612440"/>
    <w:multiLevelType w:val="multilevel"/>
    <w:tmpl w:val="CF56AEBC"/>
    <w:numStyleLink w:val="ListStyle"/>
  </w:abstractNum>
  <w:abstractNum w:abstractNumId="11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6715E33"/>
    <w:multiLevelType w:val="multilevel"/>
    <w:tmpl w:val="CF56AEBC"/>
    <w:numStyleLink w:val="ListStyle"/>
  </w:abstractNum>
  <w:abstractNum w:abstractNumId="14" w15:restartNumberingAfterBreak="0">
    <w:nsid w:val="36A9328C"/>
    <w:multiLevelType w:val="multilevel"/>
    <w:tmpl w:val="CF56AEBC"/>
    <w:numStyleLink w:val="ListStyle"/>
  </w:abstractNum>
  <w:abstractNum w:abstractNumId="15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69D46AA"/>
    <w:multiLevelType w:val="multilevel"/>
    <w:tmpl w:val="CF56AEBC"/>
    <w:numStyleLink w:val="ListStyle"/>
  </w:abstractNum>
  <w:abstractNum w:abstractNumId="17" w15:restartNumberingAfterBreak="0">
    <w:nsid w:val="47026550"/>
    <w:multiLevelType w:val="multilevel"/>
    <w:tmpl w:val="CF56AEBC"/>
    <w:numStyleLink w:val="ListStyle"/>
  </w:abstractNum>
  <w:abstractNum w:abstractNumId="18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85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E5B3A9B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0A35491"/>
    <w:multiLevelType w:val="multilevel"/>
    <w:tmpl w:val="CF56AEBC"/>
    <w:numStyleLink w:val="ListStyle"/>
  </w:abstractNum>
  <w:abstractNum w:abstractNumId="22" w15:restartNumberingAfterBreak="0">
    <w:nsid w:val="511F5248"/>
    <w:multiLevelType w:val="multilevel"/>
    <w:tmpl w:val="CF56AEBC"/>
    <w:numStyleLink w:val="ListStyle"/>
  </w:abstractNum>
  <w:abstractNum w:abstractNumId="23" w15:restartNumberingAfterBreak="0">
    <w:nsid w:val="512070E4"/>
    <w:multiLevelType w:val="multilevel"/>
    <w:tmpl w:val="CF56AEBC"/>
    <w:numStyleLink w:val="ListStyle"/>
  </w:abstractNum>
  <w:abstractNum w:abstractNumId="24" w15:restartNumberingAfterBreak="0">
    <w:nsid w:val="534A0FAF"/>
    <w:multiLevelType w:val="multilevel"/>
    <w:tmpl w:val="CF56AEBC"/>
    <w:numStyleLink w:val="ListStyle"/>
  </w:abstractNum>
  <w:abstractNum w:abstractNumId="25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D2FD4"/>
    <w:multiLevelType w:val="multilevel"/>
    <w:tmpl w:val="CF56AEBC"/>
    <w:numStyleLink w:val="ListStyle"/>
  </w:abstractNum>
  <w:abstractNum w:abstractNumId="2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95C4F3F"/>
    <w:multiLevelType w:val="multilevel"/>
    <w:tmpl w:val="CF56AEBC"/>
    <w:numStyleLink w:val="ListStyle"/>
  </w:abstractNum>
  <w:abstractNum w:abstractNumId="2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3583D60"/>
    <w:multiLevelType w:val="multilevel"/>
    <w:tmpl w:val="CF56AEBC"/>
    <w:numStyleLink w:val="ListStyle"/>
  </w:abstractNum>
  <w:abstractNum w:abstractNumId="32" w15:restartNumberingAfterBreak="0">
    <w:nsid w:val="75951911"/>
    <w:multiLevelType w:val="multilevel"/>
    <w:tmpl w:val="CF56AEBC"/>
    <w:numStyleLink w:val="ListStyle"/>
  </w:abstractNum>
  <w:abstractNum w:abstractNumId="33" w15:restartNumberingAfterBreak="0">
    <w:nsid w:val="7E6F43C5"/>
    <w:multiLevelType w:val="multilevel"/>
    <w:tmpl w:val="CF56AEBC"/>
    <w:numStyleLink w:val="ListStyle"/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30"/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22"/>
  </w:num>
  <w:num w:numId="8">
    <w:abstractNumId w:val="12"/>
  </w:num>
  <w:num w:numId="9">
    <w:abstractNumId w:val="11"/>
  </w:num>
  <w:num w:numId="10">
    <w:abstractNumId w:val="29"/>
  </w:num>
  <w:num w:numId="11">
    <w:abstractNumId w:val="20"/>
  </w:num>
  <w:num w:numId="12">
    <w:abstractNumId w:val="32"/>
  </w:num>
  <w:num w:numId="13">
    <w:abstractNumId w:val="5"/>
  </w:num>
  <w:num w:numId="14">
    <w:abstractNumId w:val="23"/>
  </w:num>
  <w:num w:numId="15">
    <w:abstractNumId w:val="18"/>
  </w:num>
  <w:num w:numId="16">
    <w:abstractNumId w:val="33"/>
  </w:num>
  <w:num w:numId="17">
    <w:abstractNumId w:val="10"/>
  </w:num>
  <w:num w:numId="18">
    <w:abstractNumId w:val="3"/>
  </w:num>
  <w:num w:numId="19">
    <w:abstractNumId w:val="9"/>
  </w:num>
  <w:num w:numId="20">
    <w:abstractNumId w:val="8"/>
  </w:num>
  <w:num w:numId="21">
    <w:abstractNumId w:val="25"/>
  </w:num>
  <w:num w:numId="22">
    <w:abstractNumId w:val="28"/>
  </w:num>
  <w:num w:numId="23">
    <w:abstractNumId w:val="27"/>
  </w:num>
  <w:num w:numId="24">
    <w:abstractNumId w:val="31"/>
  </w:num>
  <w:num w:numId="25">
    <w:abstractNumId w:val="15"/>
  </w:num>
  <w:num w:numId="26">
    <w:abstractNumId w:val="19"/>
  </w:num>
  <w:num w:numId="27">
    <w:abstractNumId w:val="24"/>
  </w:num>
  <w:num w:numId="28">
    <w:abstractNumId w:val="13"/>
  </w:num>
  <w:num w:numId="29">
    <w:abstractNumId w:val="0"/>
  </w:num>
  <w:num w:numId="30">
    <w:abstractNumId w:val="16"/>
  </w:num>
  <w:num w:numId="31">
    <w:abstractNumId w:val="17"/>
  </w:num>
  <w:num w:numId="32">
    <w:abstractNumId w:val="21"/>
  </w:num>
  <w:num w:numId="33">
    <w:abstractNumId w:val="4"/>
  </w:num>
  <w:num w:numId="34">
    <w:abstractNumId w:val="14"/>
  </w:num>
  <w:num w:numId="35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 Saraoudas">
    <w15:presenceInfo w15:providerId="None" w15:userId="S Saraou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86059"/>
    <w:rsid w:val="000B38DD"/>
    <w:rsid w:val="000B4688"/>
    <w:rsid w:val="000C029C"/>
    <w:rsid w:val="000C177C"/>
    <w:rsid w:val="001121C5"/>
    <w:rsid w:val="00157337"/>
    <w:rsid w:val="001B3BD8"/>
    <w:rsid w:val="001B4795"/>
    <w:rsid w:val="001E03FD"/>
    <w:rsid w:val="001E333A"/>
    <w:rsid w:val="001E47D0"/>
    <w:rsid w:val="001F486B"/>
    <w:rsid w:val="002860BE"/>
    <w:rsid w:val="002E7A99"/>
    <w:rsid w:val="002F7C2D"/>
    <w:rsid w:val="0033111A"/>
    <w:rsid w:val="00341DF2"/>
    <w:rsid w:val="00381609"/>
    <w:rsid w:val="00397389"/>
    <w:rsid w:val="003E0B86"/>
    <w:rsid w:val="003E641B"/>
    <w:rsid w:val="003F3E55"/>
    <w:rsid w:val="00401F00"/>
    <w:rsid w:val="00416078"/>
    <w:rsid w:val="00467988"/>
    <w:rsid w:val="004A5DB4"/>
    <w:rsid w:val="004B55E1"/>
    <w:rsid w:val="004C20C8"/>
    <w:rsid w:val="004E6A0A"/>
    <w:rsid w:val="0050339E"/>
    <w:rsid w:val="00561B60"/>
    <w:rsid w:val="005E4C17"/>
    <w:rsid w:val="006517E6"/>
    <w:rsid w:val="006B174C"/>
    <w:rsid w:val="006E7533"/>
    <w:rsid w:val="006F6F4D"/>
    <w:rsid w:val="00706139"/>
    <w:rsid w:val="00713008"/>
    <w:rsid w:val="007D4AC2"/>
    <w:rsid w:val="007D5759"/>
    <w:rsid w:val="00813FBA"/>
    <w:rsid w:val="00822768"/>
    <w:rsid w:val="00824167"/>
    <w:rsid w:val="00831211"/>
    <w:rsid w:val="0083189F"/>
    <w:rsid w:val="00863E7F"/>
    <w:rsid w:val="00870803"/>
    <w:rsid w:val="008768D6"/>
    <w:rsid w:val="008868D3"/>
    <w:rsid w:val="008944D8"/>
    <w:rsid w:val="0091254F"/>
    <w:rsid w:val="00922704"/>
    <w:rsid w:val="009445BE"/>
    <w:rsid w:val="009A1CB1"/>
    <w:rsid w:val="009C2396"/>
    <w:rsid w:val="009C5073"/>
    <w:rsid w:val="009F5FC9"/>
    <w:rsid w:val="00A73065"/>
    <w:rsid w:val="00A82546"/>
    <w:rsid w:val="00AA66FC"/>
    <w:rsid w:val="00AB12D5"/>
    <w:rsid w:val="00AB35F0"/>
    <w:rsid w:val="00AE4AF7"/>
    <w:rsid w:val="00B10BD1"/>
    <w:rsid w:val="00B12AA2"/>
    <w:rsid w:val="00B20278"/>
    <w:rsid w:val="00B50335"/>
    <w:rsid w:val="00B70A9B"/>
    <w:rsid w:val="00B8402C"/>
    <w:rsid w:val="00B903B9"/>
    <w:rsid w:val="00BB4429"/>
    <w:rsid w:val="00C04B05"/>
    <w:rsid w:val="00C337D6"/>
    <w:rsid w:val="00C504BB"/>
    <w:rsid w:val="00C5760F"/>
    <w:rsid w:val="00C92930"/>
    <w:rsid w:val="00CB730B"/>
    <w:rsid w:val="00CD4321"/>
    <w:rsid w:val="00CF0188"/>
    <w:rsid w:val="00CF5C30"/>
    <w:rsid w:val="00D12448"/>
    <w:rsid w:val="00D26962"/>
    <w:rsid w:val="00D275CE"/>
    <w:rsid w:val="00D31913"/>
    <w:rsid w:val="00D60CCD"/>
    <w:rsid w:val="00DB7772"/>
    <w:rsid w:val="00DD01D9"/>
    <w:rsid w:val="00DE5A06"/>
    <w:rsid w:val="00E25C8A"/>
    <w:rsid w:val="00E57BBA"/>
    <w:rsid w:val="00E75F72"/>
    <w:rsid w:val="00E97595"/>
    <w:rsid w:val="00F375BB"/>
    <w:rsid w:val="00F42C75"/>
    <w:rsid w:val="00F51AD7"/>
    <w:rsid w:val="00F85F8D"/>
    <w:rsid w:val="00F94F13"/>
    <w:rsid w:val="00FA7E3D"/>
    <w:rsid w:val="00FB527F"/>
    <w:rsid w:val="00FC0F72"/>
    <w:rsid w:val="00FD2684"/>
    <w:rsid w:val="00FD356E"/>
    <w:rsid w:val="00FE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4ECF-3B72-4329-AC03-7746F937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drive encryption detection</vt:lpstr>
    </vt:vector>
  </TitlesOfParts>
  <Company>IBM Corporation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drive encryption detection</dc:title>
  <dc:subject/>
  <dc:creator>Adam Smutnicki</dc:creator>
  <cp:keywords/>
  <dc:description/>
  <cp:lastModifiedBy>S Saraoudas</cp:lastModifiedBy>
  <cp:revision>36</cp:revision>
  <cp:lastPrinted>2021-06-08T14:40:00Z</cp:lastPrinted>
  <dcterms:created xsi:type="dcterms:W3CDTF">2016-01-13T16:25:00Z</dcterms:created>
  <dcterms:modified xsi:type="dcterms:W3CDTF">2021-06-08T16:14:00Z</dcterms:modified>
</cp:coreProperties>
</file>